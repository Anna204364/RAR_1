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E67A"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 xml:space="preserve">Федеральное государственное образовательное бюджетное </w:t>
      </w:r>
    </w:p>
    <w:p w14:paraId="4FC4A13F"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учреждение</w:t>
      </w:r>
    </w:p>
    <w:p w14:paraId="456AE04D"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высшего образования</w:t>
      </w:r>
    </w:p>
    <w:p w14:paraId="302BD1D3" w14:textId="77777777" w:rsidR="00E3062E" w:rsidRPr="00937C0E" w:rsidRDefault="00E3062E" w:rsidP="00E3062E">
      <w:pPr>
        <w:spacing w:after="0" w:line="240" w:lineRule="auto"/>
        <w:jc w:val="center"/>
        <w:rPr>
          <w:rFonts w:ascii="Times New Roman" w:hAnsi="Times New Roman" w:cs="Times New Roman"/>
          <w:b/>
          <w:sz w:val="24"/>
          <w:szCs w:val="24"/>
        </w:rPr>
      </w:pPr>
    </w:p>
    <w:p w14:paraId="1C1D5C0E" w14:textId="77777777" w:rsidR="00E3062E" w:rsidRPr="00937C0E" w:rsidRDefault="00E3062E" w:rsidP="00E3062E">
      <w:pPr>
        <w:spacing w:after="0" w:line="240" w:lineRule="auto"/>
        <w:jc w:val="center"/>
        <w:rPr>
          <w:rFonts w:ascii="Times New Roman" w:hAnsi="Times New Roman" w:cs="Times New Roman"/>
          <w:b/>
          <w:sz w:val="24"/>
          <w:szCs w:val="24"/>
        </w:rPr>
      </w:pPr>
    </w:p>
    <w:p w14:paraId="2D6134BE"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«ФИНАНСОВЫЙ УНИВЕРСИТЕТ</w:t>
      </w:r>
    </w:p>
    <w:p w14:paraId="05312495"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ПРИ ПРАВИТЕЛЬСТВЕ РОССИЙСКОЙ ФЕДЕРАЦИИ»</w:t>
      </w:r>
    </w:p>
    <w:p w14:paraId="49552D83" w14:textId="77777777" w:rsidR="00E3062E" w:rsidRPr="00937C0E" w:rsidRDefault="00E3062E" w:rsidP="00E3062E">
      <w:pPr>
        <w:spacing w:after="0" w:line="240" w:lineRule="auto"/>
        <w:jc w:val="center"/>
        <w:rPr>
          <w:rFonts w:ascii="Times New Roman" w:hAnsi="Times New Roman" w:cs="Times New Roman"/>
          <w:b/>
          <w:sz w:val="24"/>
          <w:szCs w:val="24"/>
        </w:rPr>
      </w:pPr>
    </w:p>
    <w:p w14:paraId="63BFDC12" w14:textId="77777777" w:rsidR="00E3062E" w:rsidRPr="00937C0E" w:rsidRDefault="00E3062E" w:rsidP="00E3062E">
      <w:pPr>
        <w:spacing w:after="0" w:line="240" w:lineRule="auto"/>
        <w:jc w:val="center"/>
        <w:rPr>
          <w:rFonts w:ascii="Times New Roman" w:hAnsi="Times New Roman" w:cs="Times New Roman"/>
          <w:b/>
          <w:sz w:val="24"/>
          <w:szCs w:val="24"/>
        </w:rPr>
      </w:pPr>
    </w:p>
    <w:p w14:paraId="526A8471"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(Финансовый университет)</w:t>
      </w:r>
    </w:p>
    <w:p w14:paraId="5B67BE16" w14:textId="77777777" w:rsidR="00E3062E" w:rsidRPr="00937C0E" w:rsidRDefault="00E3062E" w:rsidP="00E3062E">
      <w:pPr>
        <w:spacing w:after="0"/>
        <w:jc w:val="center"/>
        <w:rPr>
          <w:rFonts w:ascii="Times New Roman" w:hAnsi="Times New Roman" w:cs="Times New Roman"/>
          <w:b/>
          <w:sz w:val="24"/>
          <w:szCs w:val="24"/>
        </w:rPr>
      </w:pPr>
    </w:p>
    <w:p w14:paraId="35F4466F" w14:textId="77777777" w:rsidR="00E3062E" w:rsidRPr="00937C0E" w:rsidRDefault="00E3062E" w:rsidP="00E3062E">
      <w:pPr>
        <w:spacing w:after="0"/>
        <w:jc w:val="center"/>
        <w:rPr>
          <w:rFonts w:ascii="Times New Roman" w:hAnsi="Times New Roman" w:cs="Times New Roman"/>
          <w:b/>
          <w:sz w:val="24"/>
          <w:szCs w:val="24"/>
        </w:rPr>
      </w:pPr>
    </w:p>
    <w:p w14:paraId="773ECE23" w14:textId="77777777" w:rsidR="00E3062E" w:rsidRPr="00937C0E" w:rsidRDefault="00E3062E" w:rsidP="00E3062E">
      <w:pPr>
        <w:spacing w:after="0" w:line="240" w:lineRule="auto"/>
        <w:jc w:val="center"/>
        <w:rPr>
          <w:rFonts w:ascii="Times New Roman" w:hAnsi="Times New Roman" w:cs="Times New Roman"/>
          <w:b/>
          <w:sz w:val="24"/>
          <w:szCs w:val="24"/>
        </w:rPr>
      </w:pPr>
      <w:r w:rsidRPr="00937C0E">
        <w:rPr>
          <w:rFonts w:ascii="Times New Roman" w:hAnsi="Times New Roman" w:cs="Times New Roman"/>
          <w:b/>
          <w:sz w:val="24"/>
          <w:szCs w:val="24"/>
        </w:rPr>
        <w:t>Факультет</w:t>
      </w:r>
    </w:p>
    <w:p w14:paraId="3F770F4C" w14:textId="77777777" w:rsidR="00E3062E" w:rsidRPr="00937C0E" w:rsidRDefault="00E3062E" w:rsidP="00E3062E">
      <w:pPr>
        <w:spacing w:after="0" w:line="240" w:lineRule="auto"/>
        <w:jc w:val="center"/>
        <w:rPr>
          <w:rFonts w:ascii="Times New Roman" w:hAnsi="Times New Roman" w:cs="Times New Roman"/>
          <w:b/>
          <w:sz w:val="24"/>
          <w:szCs w:val="24"/>
        </w:rPr>
      </w:pPr>
    </w:p>
    <w:p w14:paraId="5592B6BE" w14:textId="77777777" w:rsidR="00E3062E" w:rsidRPr="00937C0E" w:rsidRDefault="00E3062E" w:rsidP="00E3062E">
      <w:pPr>
        <w:spacing w:after="0"/>
        <w:jc w:val="center"/>
        <w:rPr>
          <w:rFonts w:ascii="Times New Roman" w:hAnsi="Times New Roman" w:cs="Times New Roman"/>
          <w:bCs/>
          <w:sz w:val="24"/>
          <w:szCs w:val="24"/>
        </w:rPr>
      </w:pPr>
      <w:r w:rsidRPr="00937C0E">
        <w:rPr>
          <w:rFonts w:ascii="Times New Roman" w:hAnsi="Times New Roman" w:cs="Times New Roman"/>
          <w:bCs/>
          <w:sz w:val="24"/>
          <w:szCs w:val="24"/>
        </w:rPr>
        <w:t>информационных технологий и анализа больших данных</w:t>
      </w:r>
    </w:p>
    <w:p w14:paraId="78797295" w14:textId="77777777" w:rsidR="00E3062E" w:rsidRPr="00937C0E" w:rsidRDefault="00E3062E" w:rsidP="00E3062E">
      <w:pPr>
        <w:spacing w:after="0"/>
        <w:jc w:val="center"/>
        <w:rPr>
          <w:rFonts w:ascii="Times New Roman" w:hAnsi="Times New Roman" w:cs="Times New Roman"/>
          <w:bCs/>
          <w:sz w:val="24"/>
          <w:szCs w:val="24"/>
        </w:rPr>
      </w:pPr>
      <w:r w:rsidRPr="00937C0E">
        <w:rPr>
          <w:rFonts w:ascii="Times New Roman" w:hAnsi="Times New Roman" w:cs="Times New Roman"/>
          <w:bCs/>
          <w:sz w:val="24"/>
          <w:szCs w:val="24"/>
        </w:rPr>
        <w:t>Кафедра «Бизнес-информатика»</w:t>
      </w:r>
    </w:p>
    <w:p w14:paraId="662DBCFB" w14:textId="77777777" w:rsidR="00E3062E" w:rsidRPr="00937C0E" w:rsidRDefault="00E3062E" w:rsidP="00E3062E">
      <w:pPr>
        <w:spacing w:after="0"/>
        <w:jc w:val="center"/>
        <w:rPr>
          <w:rFonts w:ascii="Times New Roman" w:hAnsi="Times New Roman" w:cs="Times New Roman"/>
          <w:b/>
          <w:sz w:val="24"/>
          <w:szCs w:val="24"/>
        </w:rPr>
      </w:pPr>
    </w:p>
    <w:p w14:paraId="03B7D6F5" w14:textId="77777777" w:rsidR="00E3062E" w:rsidRPr="00937C0E" w:rsidRDefault="00E3062E" w:rsidP="00E3062E">
      <w:pPr>
        <w:jc w:val="center"/>
        <w:rPr>
          <w:rFonts w:ascii="Times New Roman" w:hAnsi="Times New Roman" w:cs="Times New Roman"/>
          <w:b/>
          <w:sz w:val="24"/>
          <w:szCs w:val="24"/>
        </w:rPr>
      </w:pPr>
      <w:r w:rsidRPr="00937C0E">
        <w:rPr>
          <w:rFonts w:ascii="Times New Roman" w:hAnsi="Times New Roman" w:cs="Times New Roman"/>
          <w:b/>
          <w:sz w:val="24"/>
          <w:szCs w:val="24"/>
        </w:rPr>
        <w:t xml:space="preserve">Домашнее задание № </w:t>
      </w:r>
      <w:r w:rsidRPr="00937C0E">
        <w:rPr>
          <w:rFonts w:ascii="Times New Roman" w:hAnsi="Times New Roman" w:cs="Times New Roman"/>
          <w:b/>
          <w:bCs/>
          <w:sz w:val="24"/>
          <w:szCs w:val="24"/>
        </w:rPr>
        <w:t>3–4</w:t>
      </w:r>
    </w:p>
    <w:p w14:paraId="3EBE2C74" w14:textId="77777777" w:rsidR="00E3062E" w:rsidRPr="00937C0E" w:rsidRDefault="00E3062E" w:rsidP="00E3062E">
      <w:pPr>
        <w:jc w:val="center"/>
        <w:rPr>
          <w:rFonts w:ascii="Times New Roman" w:hAnsi="Times New Roman" w:cs="Times New Roman"/>
          <w:sz w:val="24"/>
          <w:szCs w:val="24"/>
        </w:rPr>
      </w:pPr>
      <w:r w:rsidRPr="00937C0E">
        <w:rPr>
          <w:rFonts w:ascii="Times New Roman" w:hAnsi="Times New Roman" w:cs="Times New Roman"/>
          <w:sz w:val="24"/>
          <w:szCs w:val="24"/>
        </w:rPr>
        <w:t>«Теория игр»</w:t>
      </w:r>
    </w:p>
    <w:p w14:paraId="20BC2181" w14:textId="77777777" w:rsidR="00E3062E" w:rsidRPr="00937C0E" w:rsidRDefault="00E3062E" w:rsidP="00E3062E">
      <w:pPr>
        <w:spacing w:after="0"/>
        <w:ind w:left="5664"/>
        <w:rPr>
          <w:rFonts w:ascii="Times New Roman" w:hAnsi="Times New Roman" w:cs="Times New Roman"/>
          <w:sz w:val="24"/>
          <w:szCs w:val="24"/>
        </w:rPr>
      </w:pPr>
    </w:p>
    <w:p w14:paraId="6C5E10A7" w14:textId="77777777" w:rsidR="00E3062E" w:rsidRPr="00937C0E" w:rsidRDefault="00E3062E" w:rsidP="00E3062E">
      <w:pPr>
        <w:spacing w:after="0" w:line="400" w:lineRule="exact"/>
        <w:ind w:left="5664"/>
        <w:rPr>
          <w:rFonts w:ascii="Times New Roman" w:hAnsi="Times New Roman" w:cs="Times New Roman"/>
          <w:sz w:val="24"/>
          <w:szCs w:val="24"/>
        </w:rPr>
      </w:pPr>
      <w:r w:rsidRPr="00937C0E">
        <w:rPr>
          <w:rFonts w:ascii="Times New Roman" w:hAnsi="Times New Roman" w:cs="Times New Roman"/>
          <w:sz w:val="24"/>
          <w:szCs w:val="24"/>
        </w:rPr>
        <w:t>Студенты группы БИ20-4:</w:t>
      </w:r>
    </w:p>
    <w:p w14:paraId="6FB1B8BF" w14:textId="77777777" w:rsidR="00E3062E" w:rsidRPr="00937C0E" w:rsidRDefault="00E3062E" w:rsidP="00E3062E">
      <w:pPr>
        <w:spacing w:after="0" w:line="400" w:lineRule="exact"/>
        <w:ind w:left="5664"/>
        <w:rPr>
          <w:rFonts w:ascii="Times New Roman" w:hAnsi="Times New Roman" w:cs="Times New Roman"/>
          <w:sz w:val="24"/>
          <w:szCs w:val="24"/>
        </w:rPr>
      </w:pPr>
    </w:p>
    <w:p w14:paraId="10096EC0"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Иванова Ксения</w:t>
      </w:r>
    </w:p>
    <w:p w14:paraId="54EA7CDD"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Киракосян Виген</w:t>
      </w:r>
    </w:p>
    <w:p w14:paraId="42C4FE34"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Крылов Никита</w:t>
      </w:r>
    </w:p>
    <w:p w14:paraId="1A58FB84"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Мытарева Ангелина</w:t>
      </w:r>
    </w:p>
    <w:p w14:paraId="62B5BCA2"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Петрова Арина</w:t>
      </w:r>
    </w:p>
    <w:p w14:paraId="71129034" w14:textId="77777777" w:rsidR="00E3062E" w:rsidRPr="00937C0E" w:rsidRDefault="00E3062E" w:rsidP="00E3062E">
      <w:pPr>
        <w:spacing w:after="0" w:line="400" w:lineRule="exact"/>
        <w:ind w:left="5670"/>
        <w:rPr>
          <w:rFonts w:ascii="Times New Roman" w:hAnsi="Times New Roman" w:cs="Times New Roman"/>
          <w:sz w:val="24"/>
          <w:szCs w:val="24"/>
        </w:rPr>
      </w:pPr>
      <w:r w:rsidRPr="00937C0E">
        <w:rPr>
          <w:rFonts w:ascii="Times New Roman" w:hAnsi="Times New Roman" w:cs="Times New Roman"/>
          <w:sz w:val="24"/>
          <w:szCs w:val="24"/>
        </w:rPr>
        <w:t>Чайковская Анна</w:t>
      </w:r>
    </w:p>
    <w:p w14:paraId="703316AB" w14:textId="77777777" w:rsidR="00E3062E" w:rsidRPr="00937C0E" w:rsidRDefault="00E3062E" w:rsidP="00E3062E">
      <w:pPr>
        <w:spacing w:after="0" w:line="400" w:lineRule="exact"/>
        <w:ind w:left="5664"/>
        <w:rPr>
          <w:rFonts w:ascii="Times New Roman" w:hAnsi="Times New Roman" w:cs="Times New Roman"/>
          <w:sz w:val="24"/>
          <w:szCs w:val="24"/>
        </w:rPr>
      </w:pPr>
    </w:p>
    <w:p w14:paraId="72F9A105" w14:textId="77777777" w:rsidR="00E3062E" w:rsidRPr="00937C0E" w:rsidRDefault="00E3062E" w:rsidP="00E3062E">
      <w:pPr>
        <w:spacing w:after="0" w:line="400" w:lineRule="exact"/>
        <w:ind w:left="5664"/>
        <w:rPr>
          <w:rFonts w:ascii="Times New Roman" w:hAnsi="Times New Roman" w:cs="Times New Roman"/>
          <w:sz w:val="24"/>
          <w:szCs w:val="24"/>
        </w:rPr>
      </w:pPr>
    </w:p>
    <w:p w14:paraId="6DA3233E" w14:textId="77777777" w:rsidR="00E3062E" w:rsidRPr="00937C0E" w:rsidRDefault="00E3062E" w:rsidP="00E3062E">
      <w:pPr>
        <w:spacing w:after="0" w:line="400" w:lineRule="exact"/>
        <w:ind w:left="5664"/>
        <w:rPr>
          <w:rFonts w:ascii="Times New Roman" w:hAnsi="Times New Roman" w:cs="Times New Roman"/>
          <w:sz w:val="24"/>
          <w:szCs w:val="24"/>
        </w:rPr>
      </w:pPr>
      <w:r w:rsidRPr="00937C0E">
        <w:rPr>
          <w:rFonts w:ascii="Times New Roman" w:hAnsi="Times New Roman" w:cs="Times New Roman"/>
          <w:sz w:val="24"/>
          <w:szCs w:val="24"/>
        </w:rPr>
        <w:t>Руководитель:</w:t>
      </w:r>
    </w:p>
    <w:p w14:paraId="268BE70E" w14:textId="77777777" w:rsidR="00E3062E" w:rsidRPr="00937C0E" w:rsidRDefault="00E3062E" w:rsidP="00E3062E">
      <w:pPr>
        <w:spacing w:after="0" w:line="400" w:lineRule="exact"/>
        <w:ind w:left="5664"/>
        <w:rPr>
          <w:rFonts w:ascii="Times New Roman" w:hAnsi="Times New Roman" w:cs="Times New Roman"/>
          <w:sz w:val="24"/>
          <w:szCs w:val="24"/>
        </w:rPr>
      </w:pPr>
      <w:r w:rsidRPr="00937C0E">
        <w:rPr>
          <w:rFonts w:ascii="Times New Roman" w:hAnsi="Times New Roman" w:cs="Times New Roman"/>
          <w:sz w:val="24"/>
          <w:szCs w:val="24"/>
        </w:rPr>
        <w:t>Аксенов Дмитрий Андреевич</w:t>
      </w:r>
    </w:p>
    <w:p w14:paraId="602BBC5B" w14:textId="77777777" w:rsidR="00E3062E" w:rsidRPr="00937C0E" w:rsidRDefault="00E3062E" w:rsidP="00E3062E">
      <w:pPr>
        <w:spacing w:after="0"/>
        <w:rPr>
          <w:rFonts w:ascii="Times New Roman" w:hAnsi="Times New Roman" w:cs="Times New Roman"/>
          <w:sz w:val="24"/>
          <w:szCs w:val="24"/>
        </w:rPr>
      </w:pPr>
    </w:p>
    <w:p w14:paraId="08E5D8B6" w14:textId="77777777" w:rsidR="00E3062E" w:rsidRPr="00937C0E" w:rsidRDefault="00E3062E" w:rsidP="00E3062E">
      <w:pPr>
        <w:spacing w:after="0"/>
        <w:rPr>
          <w:rFonts w:ascii="Times New Roman" w:hAnsi="Times New Roman" w:cs="Times New Roman"/>
          <w:sz w:val="24"/>
          <w:szCs w:val="24"/>
        </w:rPr>
      </w:pPr>
    </w:p>
    <w:p w14:paraId="74B775F0" w14:textId="77777777" w:rsidR="00E3062E" w:rsidRPr="00937C0E" w:rsidRDefault="00E3062E" w:rsidP="00E3062E">
      <w:pPr>
        <w:spacing w:after="0"/>
        <w:rPr>
          <w:rFonts w:ascii="Times New Roman" w:hAnsi="Times New Roman" w:cs="Times New Roman"/>
          <w:sz w:val="24"/>
          <w:szCs w:val="24"/>
        </w:rPr>
      </w:pPr>
    </w:p>
    <w:p w14:paraId="3D345E64" w14:textId="77777777" w:rsidR="00E3062E" w:rsidRPr="00937C0E" w:rsidRDefault="00E3062E" w:rsidP="00E3062E">
      <w:pPr>
        <w:spacing w:after="0"/>
        <w:rPr>
          <w:rFonts w:ascii="Times New Roman" w:hAnsi="Times New Roman" w:cs="Times New Roman"/>
          <w:sz w:val="24"/>
          <w:szCs w:val="24"/>
        </w:rPr>
      </w:pPr>
    </w:p>
    <w:p w14:paraId="1D15F2E1" w14:textId="77777777" w:rsidR="00E3062E" w:rsidRPr="00937C0E" w:rsidRDefault="00E3062E" w:rsidP="00E3062E">
      <w:pPr>
        <w:spacing w:after="0"/>
        <w:rPr>
          <w:rFonts w:ascii="Times New Roman" w:hAnsi="Times New Roman" w:cs="Times New Roman"/>
          <w:sz w:val="24"/>
          <w:szCs w:val="24"/>
        </w:rPr>
      </w:pPr>
    </w:p>
    <w:p w14:paraId="2713E55D" w14:textId="77777777" w:rsidR="00E3062E" w:rsidRPr="00937C0E" w:rsidRDefault="00E3062E" w:rsidP="00E3062E">
      <w:pPr>
        <w:spacing w:after="0"/>
        <w:rPr>
          <w:rFonts w:ascii="Times New Roman" w:hAnsi="Times New Roman" w:cs="Times New Roman"/>
          <w:sz w:val="24"/>
          <w:szCs w:val="24"/>
        </w:rPr>
      </w:pPr>
    </w:p>
    <w:p w14:paraId="325C6C4F" w14:textId="77777777" w:rsidR="00E3062E" w:rsidRPr="00937C0E" w:rsidRDefault="00E3062E" w:rsidP="00E3062E">
      <w:pPr>
        <w:spacing w:after="0"/>
        <w:rPr>
          <w:rFonts w:ascii="Times New Roman" w:hAnsi="Times New Roman" w:cs="Times New Roman"/>
          <w:sz w:val="24"/>
          <w:szCs w:val="24"/>
        </w:rPr>
      </w:pPr>
    </w:p>
    <w:p w14:paraId="12821C87" w14:textId="77777777" w:rsidR="00E3062E" w:rsidRPr="00937C0E" w:rsidRDefault="00E3062E" w:rsidP="00E3062E">
      <w:pPr>
        <w:spacing w:after="0"/>
        <w:rPr>
          <w:rFonts w:ascii="Times New Roman" w:hAnsi="Times New Roman" w:cs="Times New Roman"/>
          <w:sz w:val="24"/>
          <w:szCs w:val="24"/>
        </w:rPr>
      </w:pPr>
    </w:p>
    <w:p w14:paraId="3D61C521" w14:textId="77777777" w:rsidR="00E3062E" w:rsidRPr="00937C0E" w:rsidRDefault="00E3062E" w:rsidP="00E3062E">
      <w:pPr>
        <w:spacing w:after="0"/>
        <w:rPr>
          <w:rFonts w:ascii="Times New Roman" w:hAnsi="Times New Roman" w:cs="Times New Roman"/>
          <w:sz w:val="24"/>
          <w:szCs w:val="24"/>
        </w:rPr>
      </w:pPr>
    </w:p>
    <w:p w14:paraId="695BCC0E" w14:textId="1E94B5C9" w:rsidR="003C5AF2" w:rsidRPr="00937C0E" w:rsidRDefault="00E3062E" w:rsidP="00466DF0">
      <w:pPr>
        <w:spacing w:after="0"/>
        <w:jc w:val="center"/>
        <w:rPr>
          <w:rFonts w:ascii="Times New Roman" w:hAnsi="Times New Roman" w:cs="Times New Roman"/>
          <w:b/>
          <w:sz w:val="24"/>
          <w:szCs w:val="24"/>
        </w:rPr>
      </w:pPr>
      <w:r w:rsidRPr="00937C0E">
        <w:rPr>
          <w:rFonts w:ascii="Times New Roman" w:hAnsi="Times New Roman" w:cs="Times New Roman"/>
          <w:b/>
          <w:sz w:val="24"/>
          <w:szCs w:val="24"/>
        </w:rPr>
        <w:t>Москва 2022</w:t>
      </w:r>
    </w:p>
    <w:sdt>
      <w:sdtPr>
        <w:rPr>
          <w:rFonts w:ascii="Times New Roman" w:eastAsiaTheme="minorHAnsi" w:hAnsi="Times New Roman" w:cs="Times New Roman"/>
          <w:color w:val="auto"/>
          <w:sz w:val="24"/>
          <w:szCs w:val="24"/>
          <w:lang w:val="ru-RU"/>
        </w:rPr>
        <w:id w:val="-1343925466"/>
        <w:docPartObj>
          <w:docPartGallery w:val="Table of Contents"/>
          <w:docPartUnique/>
        </w:docPartObj>
      </w:sdtPr>
      <w:sdtEndPr>
        <w:rPr>
          <w:b/>
          <w:bCs/>
          <w:noProof/>
          <w:sz w:val="22"/>
          <w:szCs w:val="22"/>
        </w:rPr>
      </w:sdtEndPr>
      <w:sdtContent>
        <w:p w14:paraId="6E87FB13" w14:textId="30BD3318" w:rsidR="00105438" w:rsidRPr="00937C0E" w:rsidRDefault="00105438" w:rsidP="00747E7D">
          <w:pPr>
            <w:pStyle w:val="a6"/>
            <w:jc w:val="center"/>
            <w:rPr>
              <w:ins w:id="0" w:author="Петрова Арина Андреевна"/>
              <w:rFonts w:ascii="Times New Roman" w:hAnsi="Times New Roman" w:cs="Times New Roman"/>
              <w:color w:val="000000" w:themeColor="text1"/>
              <w:sz w:val="24"/>
              <w:szCs w:val="24"/>
              <w:lang w:val="ru-RU"/>
            </w:rPr>
          </w:pPr>
          <w:ins w:id="1" w:author="Петрова Арина Андреевна">
            <w:r w:rsidRPr="00937C0E">
              <w:rPr>
                <w:rFonts w:ascii="Times New Roman" w:hAnsi="Times New Roman" w:cs="Times New Roman"/>
                <w:color w:val="000000" w:themeColor="text1"/>
                <w:sz w:val="24"/>
                <w:szCs w:val="24"/>
                <w:lang w:val="ru-RU"/>
              </w:rPr>
              <w:t>ОГЛАВЛЕНИЕ</w:t>
            </w:r>
          </w:ins>
        </w:p>
        <w:p w14:paraId="26F4B285" w14:textId="0D3B6190" w:rsidR="00937C0E" w:rsidRDefault="00105438">
          <w:pPr>
            <w:pStyle w:val="11"/>
            <w:tabs>
              <w:tab w:val="right" w:leader="dot" w:pos="9016"/>
            </w:tabs>
            <w:rPr>
              <w:rFonts w:eastAsiaTheme="minorEastAsia"/>
              <w:noProof/>
              <w:lang w:eastAsia="ru-RU"/>
            </w:rPr>
          </w:pPr>
          <w:r w:rsidRPr="00937C0E">
            <w:rPr>
              <w:rFonts w:ascii="Times New Roman" w:hAnsi="Times New Roman" w:cs="Times New Roman"/>
              <w:sz w:val="24"/>
              <w:szCs w:val="24"/>
            </w:rPr>
            <w:fldChar w:fldCharType="begin"/>
          </w:r>
          <w:r w:rsidRPr="00937C0E">
            <w:rPr>
              <w:rFonts w:ascii="Times New Roman" w:hAnsi="Times New Roman" w:cs="Times New Roman"/>
              <w:sz w:val="24"/>
              <w:szCs w:val="24"/>
            </w:rPr>
            <w:instrText xml:space="preserve"> TOC \o "1-3" \h \z \u </w:instrText>
          </w:r>
          <w:r w:rsidRPr="00937C0E">
            <w:rPr>
              <w:rFonts w:ascii="Times New Roman" w:hAnsi="Times New Roman" w:cs="Times New Roman"/>
              <w:sz w:val="24"/>
              <w:szCs w:val="24"/>
            </w:rPr>
            <w:fldChar w:fldCharType="separate"/>
          </w:r>
          <w:hyperlink w:anchor="_Toc100874468" w:history="1">
            <w:r w:rsidR="00937C0E" w:rsidRPr="008C6201">
              <w:rPr>
                <w:rStyle w:val="a7"/>
                <w:rFonts w:ascii="Times New Roman" w:hAnsi="Times New Roman" w:cs="Times New Roman"/>
                <w:b/>
                <w:noProof/>
              </w:rPr>
              <w:t>1. АНТАГОНИСТИЧЕСКИЕ ИГРЫ</w:t>
            </w:r>
            <w:r w:rsidR="00937C0E">
              <w:rPr>
                <w:noProof/>
                <w:webHidden/>
              </w:rPr>
              <w:tab/>
            </w:r>
            <w:r w:rsidR="00937C0E">
              <w:rPr>
                <w:noProof/>
                <w:webHidden/>
              </w:rPr>
              <w:fldChar w:fldCharType="begin"/>
            </w:r>
            <w:r w:rsidR="00937C0E">
              <w:rPr>
                <w:noProof/>
                <w:webHidden/>
              </w:rPr>
              <w:instrText xml:space="preserve"> PAGEREF _Toc100874468 \h </w:instrText>
            </w:r>
            <w:r w:rsidR="00937C0E">
              <w:rPr>
                <w:noProof/>
                <w:webHidden/>
              </w:rPr>
            </w:r>
            <w:r w:rsidR="00937C0E">
              <w:rPr>
                <w:noProof/>
                <w:webHidden/>
              </w:rPr>
              <w:fldChar w:fldCharType="separate"/>
            </w:r>
            <w:r w:rsidR="00937C0E">
              <w:rPr>
                <w:noProof/>
                <w:webHidden/>
              </w:rPr>
              <w:t>3</w:t>
            </w:r>
            <w:r w:rsidR="00937C0E">
              <w:rPr>
                <w:noProof/>
                <w:webHidden/>
              </w:rPr>
              <w:fldChar w:fldCharType="end"/>
            </w:r>
          </w:hyperlink>
        </w:p>
        <w:p w14:paraId="14715CE1" w14:textId="660D31B7" w:rsidR="00937C0E" w:rsidRDefault="00937C0E" w:rsidP="00937C0E">
          <w:pPr>
            <w:pStyle w:val="21"/>
            <w:rPr>
              <w:rFonts w:eastAsiaTheme="minorEastAsia"/>
              <w:lang w:eastAsia="ru-RU"/>
            </w:rPr>
          </w:pPr>
          <w:hyperlink w:anchor="_Toc100874469" w:history="1">
            <w:r w:rsidRPr="008C6201">
              <w:rPr>
                <w:rStyle w:val="a7"/>
              </w:rPr>
              <w:t>1.</w:t>
            </w:r>
            <w:r>
              <w:rPr>
                <w:rFonts w:eastAsiaTheme="minorEastAsia"/>
                <w:lang w:eastAsia="ru-RU"/>
              </w:rPr>
              <w:tab/>
            </w:r>
            <w:r w:rsidRPr="008C6201">
              <w:rPr>
                <w:rStyle w:val="a7"/>
              </w:rPr>
              <w:t>ПОСТАНОВКА ЗАДАЧИ (ФИЗИЧЕСКАЯ МОДЕЛЬ)</w:t>
            </w:r>
            <w:r>
              <w:rPr>
                <w:webHidden/>
              </w:rPr>
              <w:tab/>
            </w:r>
            <w:r>
              <w:rPr>
                <w:webHidden/>
              </w:rPr>
              <w:fldChar w:fldCharType="begin"/>
            </w:r>
            <w:r>
              <w:rPr>
                <w:webHidden/>
              </w:rPr>
              <w:instrText xml:space="preserve"> PAGEREF _Toc100874469 \h </w:instrText>
            </w:r>
            <w:r>
              <w:rPr>
                <w:webHidden/>
              </w:rPr>
            </w:r>
            <w:r>
              <w:rPr>
                <w:webHidden/>
              </w:rPr>
              <w:fldChar w:fldCharType="separate"/>
            </w:r>
            <w:r>
              <w:rPr>
                <w:webHidden/>
              </w:rPr>
              <w:t>3</w:t>
            </w:r>
            <w:r>
              <w:rPr>
                <w:webHidden/>
              </w:rPr>
              <w:fldChar w:fldCharType="end"/>
            </w:r>
          </w:hyperlink>
        </w:p>
        <w:p w14:paraId="5C04DEEE" w14:textId="4C1C23D5" w:rsidR="00937C0E" w:rsidRDefault="00937C0E" w:rsidP="00937C0E">
          <w:pPr>
            <w:pStyle w:val="21"/>
            <w:rPr>
              <w:rFonts w:eastAsiaTheme="minorEastAsia"/>
              <w:lang w:eastAsia="ru-RU"/>
            </w:rPr>
          </w:pPr>
          <w:hyperlink w:anchor="_Toc100874470" w:history="1">
            <w:r w:rsidRPr="008C6201">
              <w:rPr>
                <w:rStyle w:val="a7"/>
              </w:rPr>
              <w:t>2. МАТЕМАТИЧЕСКАЯ МОДЕЛЬ</w:t>
            </w:r>
            <w:r>
              <w:rPr>
                <w:webHidden/>
              </w:rPr>
              <w:tab/>
            </w:r>
            <w:r>
              <w:rPr>
                <w:webHidden/>
              </w:rPr>
              <w:fldChar w:fldCharType="begin"/>
            </w:r>
            <w:r>
              <w:rPr>
                <w:webHidden/>
              </w:rPr>
              <w:instrText xml:space="preserve"> PAGEREF _Toc100874470 \h </w:instrText>
            </w:r>
            <w:r>
              <w:rPr>
                <w:webHidden/>
              </w:rPr>
            </w:r>
            <w:r>
              <w:rPr>
                <w:webHidden/>
              </w:rPr>
              <w:fldChar w:fldCharType="separate"/>
            </w:r>
            <w:r>
              <w:rPr>
                <w:webHidden/>
              </w:rPr>
              <w:t>3</w:t>
            </w:r>
            <w:r>
              <w:rPr>
                <w:webHidden/>
              </w:rPr>
              <w:fldChar w:fldCharType="end"/>
            </w:r>
          </w:hyperlink>
        </w:p>
        <w:p w14:paraId="41E93D55" w14:textId="3C7DDBDC" w:rsidR="00937C0E" w:rsidRPr="00937C0E" w:rsidRDefault="00937C0E" w:rsidP="00937C0E">
          <w:pPr>
            <w:pStyle w:val="21"/>
            <w:rPr>
              <w:rFonts w:eastAsiaTheme="minorEastAsia"/>
              <w:lang w:eastAsia="ru-RU"/>
            </w:rPr>
          </w:pPr>
          <w:hyperlink w:anchor="_Toc100874471" w:history="1">
            <w:r w:rsidRPr="00937C0E">
              <w:rPr>
                <w:rStyle w:val="a7"/>
              </w:rPr>
              <w:t>3. АЛГОРИТМ</w:t>
            </w:r>
            <w:r w:rsidRPr="00937C0E">
              <w:rPr>
                <w:webHidden/>
              </w:rPr>
              <w:tab/>
            </w:r>
            <w:r w:rsidRPr="00937C0E">
              <w:rPr>
                <w:webHidden/>
              </w:rPr>
              <w:fldChar w:fldCharType="begin"/>
            </w:r>
            <w:r w:rsidRPr="00937C0E">
              <w:rPr>
                <w:webHidden/>
              </w:rPr>
              <w:instrText xml:space="preserve"> PAGEREF _Toc100874471 \h </w:instrText>
            </w:r>
            <w:r w:rsidRPr="00937C0E">
              <w:rPr>
                <w:webHidden/>
              </w:rPr>
            </w:r>
            <w:r w:rsidRPr="00937C0E">
              <w:rPr>
                <w:webHidden/>
              </w:rPr>
              <w:fldChar w:fldCharType="separate"/>
            </w:r>
            <w:r w:rsidRPr="00937C0E">
              <w:rPr>
                <w:webHidden/>
              </w:rPr>
              <w:t>4</w:t>
            </w:r>
            <w:r w:rsidRPr="00937C0E">
              <w:rPr>
                <w:webHidden/>
              </w:rPr>
              <w:fldChar w:fldCharType="end"/>
            </w:r>
          </w:hyperlink>
        </w:p>
        <w:p w14:paraId="2BE2BCCC" w14:textId="4A92686C" w:rsidR="00937C0E" w:rsidRDefault="00937C0E" w:rsidP="00937C0E">
          <w:pPr>
            <w:pStyle w:val="21"/>
            <w:rPr>
              <w:rFonts w:eastAsiaTheme="minorEastAsia"/>
              <w:lang w:eastAsia="ru-RU"/>
            </w:rPr>
          </w:pPr>
          <w:hyperlink w:anchor="_Toc100874472" w:history="1">
            <w:r w:rsidRPr="008C6201">
              <w:rPr>
                <w:rStyle w:val="a7"/>
              </w:rPr>
              <w:t xml:space="preserve">4. </w:t>
            </w:r>
            <w:r w:rsidRPr="008C6201">
              <w:rPr>
                <w:rStyle w:val="a7"/>
                <w:lang w:val="en-US"/>
              </w:rPr>
              <w:t>MS</w:t>
            </w:r>
            <w:r w:rsidRPr="008C6201">
              <w:rPr>
                <w:rStyle w:val="a7"/>
              </w:rPr>
              <w:t xml:space="preserve"> </w:t>
            </w:r>
            <w:r w:rsidRPr="008C6201">
              <w:rPr>
                <w:rStyle w:val="a7"/>
                <w:lang w:val="en-US"/>
              </w:rPr>
              <w:t>EXCEL</w:t>
            </w:r>
            <w:r>
              <w:rPr>
                <w:webHidden/>
              </w:rPr>
              <w:tab/>
            </w:r>
            <w:r>
              <w:rPr>
                <w:webHidden/>
              </w:rPr>
              <w:fldChar w:fldCharType="begin"/>
            </w:r>
            <w:r>
              <w:rPr>
                <w:webHidden/>
              </w:rPr>
              <w:instrText xml:space="preserve"> PAGEREF _Toc100874472 \h </w:instrText>
            </w:r>
            <w:r>
              <w:rPr>
                <w:webHidden/>
              </w:rPr>
            </w:r>
            <w:r>
              <w:rPr>
                <w:webHidden/>
              </w:rPr>
              <w:fldChar w:fldCharType="separate"/>
            </w:r>
            <w:r>
              <w:rPr>
                <w:webHidden/>
              </w:rPr>
              <w:t>5</w:t>
            </w:r>
            <w:r>
              <w:rPr>
                <w:webHidden/>
              </w:rPr>
              <w:fldChar w:fldCharType="end"/>
            </w:r>
          </w:hyperlink>
        </w:p>
        <w:p w14:paraId="3471AC8F" w14:textId="0E9A9470" w:rsidR="00937C0E" w:rsidRDefault="00937C0E" w:rsidP="00937C0E">
          <w:pPr>
            <w:pStyle w:val="21"/>
            <w:rPr>
              <w:rFonts w:eastAsiaTheme="minorEastAsia"/>
              <w:lang w:eastAsia="ru-RU"/>
            </w:rPr>
          </w:pPr>
          <w:hyperlink w:anchor="_Toc100874473" w:history="1">
            <w:r w:rsidRPr="008C6201">
              <w:rPr>
                <w:rStyle w:val="a7"/>
              </w:rPr>
              <w:t>5. ЗАКЛЮЧЕНИЕ</w:t>
            </w:r>
            <w:r>
              <w:rPr>
                <w:webHidden/>
              </w:rPr>
              <w:tab/>
            </w:r>
            <w:r>
              <w:rPr>
                <w:webHidden/>
              </w:rPr>
              <w:fldChar w:fldCharType="begin"/>
            </w:r>
            <w:r>
              <w:rPr>
                <w:webHidden/>
              </w:rPr>
              <w:instrText xml:space="preserve"> PAGEREF _Toc100874473 \h </w:instrText>
            </w:r>
            <w:r>
              <w:rPr>
                <w:webHidden/>
              </w:rPr>
            </w:r>
            <w:r>
              <w:rPr>
                <w:webHidden/>
              </w:rPr>
              <w:fldChar w:fldCharType="separate"/>
            </w:r>
            <w:r>
              <w:rPr>
                <w:webHidden/>
              </w:rPr>
              <w:t>7</w:t>
            </w:r>
            <w:r>
              <w:rPr>
                <w:webHidden/>
              </w:rPr>
              <w:fldChar w:fldCharType="end"/>
            </w:r>
          </w:hyperlink>
        </w:p>
        <w:p w14:paraId="07F5CA9C" w14:textId="150301AB" w:rsidR="00937C0E" w:rsidRDefault="00937C0E">
          <w:pPr>
            <w:pStyle w:val="11"/>
            <w:tabs>
              <w:tab w:val="right" w:leader="dot" w:pos="9016"/>
            </w:tabs>
            <w:rPr>
              <w:rFonts w:eastAsiaTheme="minorEastAsia"/>
              <w:noProof/>
              <w:lang w:eastAsia="ru-RU"/>
            </w:rPr>
          </w:pPr>
          <w:hyperlink w:anchor="_Toc100874474" w:history="1">
            <w:r w:rsidRPr="008C6201">
              <w:rPr>
                <w:rStyle w:val="a7"/>
                <w:b/>
                <w:bCs/>
                <w:noProof/>
              </w:rPr>
              <w:t>2. БИМАТРИЧНЫЕ ИГРЫ</w:t>
            </w:r>
            <w:r>
              <w:rPr>
                <w:noProof/>
                <w:webHidden/>
              </w:rPr>
              <w:tab/>
            </w:r>
            <w:r>
              <w:rPr>
                <w:noProof/>
                <w:webHidden/>
              </w:rPr>
              <w:fldChar w:fldCharType="begin"/>
            </w:r>
            <w:r>
              <w:rPr>
                <w:noProof/>
                <w:webHidden/>
              </w:rPr>
              <w:instrText xml:space="preserve"> PAGEREF _Toc100874474 \h </w:instrText>
            </w:r>
            <w:r>
              <w:rPr>
                <w:noProof/>
                <w:webHidden/>
              </w:rPr>
            </w:r>
            <w:r>
              <w:rPr>
                <w:noProof/>
                <w:webHidden/>
              </w:rPr>
              <w:fldChar w:fldCharType="separate"/>
            </w:r>
            <w:r>
              <w:rPr>
                <w:noProof/>
                <w:webHidden/>
              </w:rPr>
              <w:t>8</w:t>
            </w:r>
            <w:r>
              <w:rPr>
                <w:noProof/>
                <w:webHidden/>
              </w:rPr>
              <w:fldChar w:fldCharType="end"/>
            </w:r>
          </w:hyperlink>
        </w:p>
        <w:p w14:paraId="7B6A8248" w14:textId="0760DDBF" w:rsidR="00937C0E" w:rsidRDefault="00937C0E" w:rsidP="00937C0E">
          <w:pPr>
            <w:pStyle w:val="21"/>
            <w:rPr>
              <w:rFonts w:eastAsiaTheme="minorEastAsia"/>
              <w:lang w:eastAsia="ru-RU"/>
            </w:rPr>
          </w:pPr>
          <w:hyperlink w:anchor="_Toc100874475" w:history="1">
            <w:r w:rsidRPr="008C6201">
              <w:rPr>
                <w:rStyle w:val="a7"/>
              </w:rPr>
              <w:t>1. ПОСТАНОВКА ЗАДАЧИ (ФИЗИЧЕСКАЯ МОДЕЛЬ)</w:t>
            </w:r>
            <w:r>
              <w:rPr>
                <w:webHidden/>
              </w:rPr>
              <w:tab/>
            </w:r>
            <w:r>
              <w:rPr>
                <w:webHidden/>
              </w:rPr>
              <w:fldChar w:fldCharType="begin"/>
            </w:r>
            <w:r>
              <w:rPr>
                <w:webHidden/>
              </w:rPr>
              <w:instrText xml:space="preserve"> PAGEREF _Toc100874475 \h </w:instrText>
            </w:r>
            <w:r>
              <w:rPr>
                <w:webHidden/>
              </w:rPr>
            </w:r>
            <w:r>
              <w:rPr>
                <w:webHidden/>
              </w:rPr>
              <w:fldChar w:fldCharType="separate"/>
            </w:r>
            <w:r>
              <w:rPr>
                <w:webHidden/>
              </w:rPr>
              <w:t>8</w:t>
            </w:r>
            <w:r>
              <w:rPr>
                <w:webHidden/>
              </w:rPr>
              <w:fldChar w:fldCharType="end"/>
            </w:r>
          </w:hyperlink>
        </w:p>
        <w:p w14:paraId="40150C87" w14:textId="170E0EF1" w:rsidR="00937C0E" w:rsidRDefault="00937C0E" w:rsidP="00937C0E">
          <w:pPr>
            <w:pStyle w:val="21"/>
            <w:rPr>
              <w:rFonts w:eastAsiaTheme="minorEastAsia"/>
              <w:lang w:eastAsia="ru-RU"/>
            </w:rPr>
          </w:pPr>
          <w:hyperlink w:anchor="_Toc100874476" w:history="1">
            <w:r w:rsidRPr="008C6201">
              <w:rPr>
                <w:rStyle w:val="a7"/>
              </w:rPr>
              <w:t>2. МАТЕМАТИЧЕСКАЯ МОДЕЛЬ</w:t>
            </w:r>
            <w:r>
              <w:rPr>
                <w:webHidden/>
              </w:rPr>
              <w:tab/>
            </w:r>
            <w:r>
              <w:rPr>
                <w:webHidden/>
              </w:rPr>
              <w:fldChar w:fldCharType="begin"/>
            </w:r>
            <w:r>
              <w:rPr>
                <w:webHidden/>
              </w:rPr>
              <w:instrText xml:space="preserve"> PAGEREF _Toc100874476 \h </w:instrText>
            </w:r>
            <w:r>
              <w:rPr>
                <w:webHidden/>
              </w:rPr>
            </w:r>
            <w:r>
              <w:rPr>
                <w:webHidden/>
              </w:rPr>
              <w:fldChar w:fldCharType="separate"/>
            </w:r>
            <w:r>
              <w:rPr>
                <w:webHidden/>
              </w:rPr>
              <w:t>9</w:t>
            </w:r>
            <w:r>
              <w:rPr>
                <w:webHidden/>
              </w:rPr>
              <w:fldChar w:fldCharType="end"/>
            </w:r>
          </w:hyperlink>
        </w:p>
        <w:p w14:paraId="028E6100" w14:textId="087B0702" w:rsidR="00937C0E" w:rsidRDefault="00937C0E" w:rsidP="00937C0E">
          <w:pPr>
            <w:pStyle w:val="21"/>
            <w:rPr>
              <w:rFonts w:eastAsiaTheme="minorEastAsia"/>
              <w:lang w:eastAsia="ru-RU"/>
            </w:rPr>
          </w:pPr>
          <w:hyperlink w:anchor="_Toc100874477" w:history="1">
            <w:r w:rsidRPr="008C6201">
              <w:rPr>
                <w:rStyle w:val="a7"/>
              </w:rPr>
              <w:t>3. АЛГОРИТМ</w:t>
            </w:r>
            <w:r>
              <w:rPr>
                <w:webHidden/>
              </w:rPr>
              <w:tab/>
            </w:r>
            <w:r>
              <w:rPr>
                <w:webHidden/>
              </w:rPr>
              <w:fldChar w:fldCharType="begin"/>
            </w:r>
            <w:r>
              <w:rPr>
                <w:webHidden/>
              </w:rPr>
              <w:instrText xml:space="preserve"> PAGEREF _Toc100874477 \h </w:instrText>
            </w:r>
            <w:r>
              <w:rPr>
                <w:webHidden/>
              </w:rPr>
            </w:r>
            <w:r>
              <w:rPr>
                <w:webHidden/>
              </w:rPr>
              <w:fldChar w:fldCharType="separate"/>
            </w:r>
            <w:r>
              <w:rPr>
                <w:webHidden/>
              </w:rPr>
              <w:t>9</w:t>
            </w:r>
            <w:r>
              <w:rPr>
                <w:webHidden/>
              </w:rPr>
              <w:fldChar w:fldCharType="end"/>
            </w:r>
          </w:hyperlink>
        </w:p>
        <w:p w14:paraId="2B2BFB31" w14:textId="3DB552C3" w:rsidR="00937C0E" w:rsidRDefault="00937C0E" w:rsidP="00937C0E">
          <w:pPr>
            <w:pStyle w:val="21"/>
            <w:rPr>
              <w:rFonts w:eastAsiaTheme="minorEastAsia"/>
              <w:lang w:eastAsia="ru-RU"/>
            </w:rPr>
          </w:pPr>
          <w:hyperlink w:anchor="_Toc100874478" w:history="1">
            <w:r w:rsidRPr="008C6201">
              <w:rPr>
                <w:rStyle w:val="a7"/>
              </w:rPr>
              <w:t xml:space="preserve">4. </w:t>
            </w:r>
            <w:r w:rsidRPr="008C6201">
              <w:rPr>
                <w:rStyle w:val="a7"/>
                <w:lang w:val="en-US"/>
              </w:rPr>
              <w:t>MS</w:t>
            </w:r>
            <w:r w:rsidRPr="008C6201">
              <w:rPr>
                <w:rStyle w:val="a7"/>
              </w:rPr>
              <w:t xml:space="preserve"> </w:t>
            </w:r>
            <w:r w:rsidRPr="008C6201">
              <w:rPr>
                <w:rStyle w:val="a7"/>
                <w:lang w:val="en-US"/>
              </w:rPr>
              <w:t>EXCEL</w:t>
            </w:r>
            <w:r>
              <w:rPr>
                <w:webHidden/>
              </w:rPr>
              <w:tab/>
            </w:r>
            <w:r>
              <w:rPr>
                <w:webHidden/>
              </w:rPr>
              <w:fldChar w:fldCharType="begin"/>
            </w:r>
            <w:r>
              <w:rPr>
                <w:webHidden/>
              </w:rPr>
              <w:instrText xml:space="preserve"> PAGEREF _Toc100874478 \h </w:instrText>
            </w:r>
            <w:r>
              <w:rPr>
                <w:webHidden/>
              </w:rPr>
            </w:r>
            <w:r>
              <w:rPr>
                <w:webHidden/>
              </w:rPr>
              <w:fldChar w:fldCharType="separate"/>
            </w:r>
            <w:r>
              <w:rPr>
                <w:webHidden/>
              </w:rPr>
              <w:t>10</w:t>
            </w:r>
            <w:r>
              <w:rPr>
                <w:webHidden/>
              </w:rPr>
              <w:fldChar w:fldCharType="end"/>
            </w:r>
          </w:hyperlink>
        </w:p>
        <w:p w14:paraId="51505780" w14:textId="22E8DFAB" w:rsidR="00937C0E" w:rsidRDefault="00937C0E">
          <w:pPr>
            <w:pStyle w:val="11"/>
            <w:tabs>
              <w:tab w:val="right" w:leader="dot" w:pos="9016"/>
            </w:tabs>
            <w:rPr>
              <w:rFonts w:eastAsiaTheme="minorEastAsia"/>
              <w:noProof/>
              <w:lang w:eastAsia="ru-RU"/>
            </w:rPr>
          </w:pPr>
          <w:hyperlink w:anchor="_Toc100874479" w:history="1">
            <w:r w:rsidRPr="008C6201">
              <w:rPr>
                <w:rStyle w:val="a7"/>
                <w:rFonts w:ascii="Times New Roman" w:hAnsi="Times New Roman" w:cs="Times New Roman"/>
                <w:noProof/>
              </w:rPr>
              <w:t xml:space="preserve">4.1 Тестирование метода решения в </w:t>
            </w:r>
            <w:r w:rsidRPr="008C6201">
              <w:rPr>
                <w:rStyle w:val="a7"/>
                <w:rFonts w:ascii="Times New Roman" w:hAnsi="Times New Roman" w:cs="Times New Roman"/>
                <w:noProof/>
                <w:lang w:val="en-US"/>
              </w:rPr>
              <w:t>MS</w:t>
            </w:r>
            <w:r w:rsidRPr="008C6201">
              <w:rPr>
                <w:rStyle w:val="a7"/>
                <w:rFonts w:ascii="Times New Roman" w:hAnsi="Times New Roman" w:cs="Times New Roman"/>
                <w:noProof/>
              </w:rPr>
              <w:t xml:space="preserve"> </w:t>
            </w:r>
            <w:r w:rsidRPr="008C6201">
              <w:rPr>
                <w:rStyle w:val="a7"/>
                <w:rFonts w:ascii="Times New Roman" w:hAnsi="Times New Roman" w:cs="Times New Roman"/>
                <w:noProof/>
                <w:lang w:val="en-US"/>
              </w:rPr>
              <w:t>Excel</w:t>
            </w:r>
            <w:r w:rsidRPr="008C6201">
              <w:rPr>
                <w:rStyle w:val="a7"/>
                <w:rFonts w:ascii="Times New Roman" w:hAnsi="Times New Roman" w:cs="Times New Roman"/>
                <w:noProof/>
              </w:rPr>
              <w:t xml:space="preserve"> с другой физической моделью</w:t>
            </w:r>
            <w:r>
              <w:rPr>
                <w:noProof/>
                <w:webHidden/>
              </w:rPr>
              <w:tab/>
            </w:r>
            <w:r>
              <w:rPr>
                <w:noProof/>
                <w:webHidden/>
              </w:rPr>
              <w:fldChar w:fldCharType="begin"/>
            </w:r>
            <w:r>
              <w:rPr>
                <w:noProof/>
                <w:webHidden/>
              </w:rPr>
              <w:instrText xml:space="preserve"> PAGEREF _Toc100874479 \h </w:instrText>
            </w:r>
            <w:r>
              <w:rPr>
                <w:noProof/>
                <w:webHidden/>
              </w:rPr>
            </w:r>
            <w:r>
              <w:rPr>
                <w:noProof/>
                <w:webHidden/>
              </w:rPr>
              <w:fldChar w:fldCharType="separate"/>
            </w:r>
            <w:r>
              <w:rPr>
                <w:noProof/>
                <w:webHidden/>
              </w:rPr>
              <w:t>12</w:t>
            </w:r>
            <w:r>
              <w:rPr>
                <w:noProof/>
                <w:webHidden/>
              </w:rPr>
              <w:fldChar w:fldCharType="end"/>
            </w:r>
          </w:hyperlink>
        </w:p>
        <w:p w14:paraId="1239AC09" w14:textId="3EF1F7CA" w:rsidR="00937C0E" w:rsidRDefault="00937C0E" w:rsidP="00937C0E">
          <w:pPr>
            <w:pStyle w:val="21"/>
            <w:rPr>
              <w:rFonts w:eastAsiaTheme="minorEastAsia"/>
              <w:lang w:eastAsia="ru-RU"/>
            </w:rPr>
          </w:pPr>
          <w:hyperlink w:anchor="_Toc100874480" w:history="1">
            <w:r w:rsidRPr="008C6201">
              <w:rPr>
                <w:rStyle w:val="a7"/>
              </w:rPr>
              <w:t>5. ЗАКЛЮЧЕНИЕ</w:t>
            </w:r>
            <w:r>
              <w:rPr>
                <w:webHidden/>
              </w:rPr>
              <w:tab/>
            </w:r>
            <w:r>
              <w:rPr>
                <w:webHidden/>
              </w:rPr>
              <w:fldChar w:fldCharType="begin"/>
            </w:r>
            <w:r>
              <w:rPr>
                <w:webHidden/>
              </w:rPr>
              <w:instrText xml:space="preserve"> PAGEREF _Toc100874480 \h </w:instrText>
            </w:r>
            <w:r>
              <w:rPr>
                <w:webHidden/>
              </w:rPr>
            </w:r>
            <w:r>
              <w:rPr>
                <w:webHidden/>
              </w:rPr>
              <w:fldChar w:fldCharType="separate"/>
            </w:r>
            <w:r>
              <w:rPr>
                <w:webHidden/>
              </w:rPr>
              <w:t>14</w:t>
            </w:r>
            <w:r>
              <w:rPr>
                <w:webHidden/>
              </w:rPr>
              <w:fldChar w:fldCharType="end"/>
            </w:r>
          </w:hyperlink>
        </w:p>
        <w:p w14:paraId="49898346" w14:textId="546D8AE0" w:rsidR="00937C0E" w:rsidRDefault="00937C0E">
          <w:pPr>
            <w:pStyle w:val="11"/>
            <w:tabs>
              <w:tab w:val="right" w:leader="dot" w:pos="9016"/>
            </w:tabs>
            <w:rPr>
              <w:rFonts w:eastAsiaTheme="minorEastAsia"/>
              <w:noProof/>
              <w:lang w:eastAsia="ru-RU"/>
            </w:rPr>
          </w:pPr>
          <w:hyperlink w:anchor="_Toc100874481" w:history="1">
            <w:r w:rsidRPr="008C6201">
              <w:rPr>
                <w:rStyle w:val="a7"/>
                <w:rFonts w:ascii="Times New Roman" w:hAnsi="Times New Roman" w:cs="Times New Roman"/>
                <w:b/>
                <w:bCs/>
                <w:noProof/>
              </w:rPr>
              <w:t>3. РИСК</w:t>
            </w:r>
            <w:r>
              <w:rPr>
                <w:noProof/>
                <w:webHidden/>
              </w:rPr>
              <w:tab/>
            </w:r>
            <w:r>
              <w:rPr>
                <w:noProof/>
                <w:webHidden/>
              </w:rPr>
              <w:fldChar w:fldCharType="begin"/>
            </w:r>
            <w:r>
              <w:rPr>
                <w:noProof/>
                <w:webHidden/>
              </w:rPr>
              <w:instrText xml:space="preserve"> PAGEREF _Toc100874481 \h </w:instrText>
            </w:r>
            <w:r>
              <w:rPr>
                <w:noProof/>
                <w:webHidden/>
              </w:rPr>
            </w:r>
            <w:r>
              <w:rPr>
                <w:noProof/>
                <w:webHidden/>
              </w:rPr>
              <w:fldChar w:fldCharType="separate"/>
            </w:r>
            <w:r>
              <w:rPr>
                <w:noProof/>
                <w:webHidden/>
              </w:rPr>
              <w:t>15</w:t>
            </w:r>
            <w:r>
              <w:rPr>
                <w:noProof/>
                <w:webHidden/>
              </w:rPr>
              <w:fldChar w:fldCharType="end"/>
            </w:r>
          </w:hyperlink>
        </w:p>
        <w:p w14:paraId="3B7E0280" w14:textId="1EF36CD0" w:rsidR="00937C0E" w:rsidRDefault="00937C0E" w:rsidP="00937C0E">
          <w:pPr>
            <w:pStyle w:val="21"/>
            <w:rPr>
              <w:rFonts w:eastAsiaTheme="minorEastAsia"/>
              <w:lang w:eastAsia="ru-RU"/>
            </w:rPr>
          </w:pPr>
          <w:hyperlink w:anchor="_Toc100874482" w:history="1">
            <w:r w:rsidRPr="008C6201">
              <w:rPr>
                <w:rStyle w:val="a7"/>
              </w:rPr>
              <w:t>1. ПОСТАНОВКА ЗАДАЧИ (ФИЗИЧЕСКАЯ МОДЕЛЬ)</w:t>
            </w:r>
            <w:r>
              <w:rPr>
                <w:webHidden/>
              </w:rPr>
              <w:tab/>
            </w:r>
            <w:r>
              <w:rPr>
                <w:webHidden/>
              </w:rPr>
              <w:fldChar w:fldCharType="begin"/>
            </w:r>
            <w:r>
              <w:rPr>
                <w:webHidden/>
              </w:rPr>
              <w:instrText xml:space="preserve"> PAGEREF _Toc100874482 \h </w:instrText>
            </w:r>
            <w:r>
              <w:rPr>
                <w:webHidden/>
              </w:rPr>
            </w:r>
            <w:r>
              <w:rPr>
                <w:webHidden/>
              </w:rPr>
              <w:fldChar w:fldCharType="separate"/>
            </w:r>
            <w:r>
              <w:rPr>
                <w:webHidden/>
              </w:rPr>
              <w:t>15</w:t>
            </w:r>
            <w:r>
              <w:rPr>
                <w:webHidden/>
              </w:rPr>
              <w:fldChar w:fldCharType="end"/>
            </w:r>
          </w:hyperlink>
        </w:p>
        <w:p w14:paraId="6C32BBD1" w14:textId="5A59FBD1" w:rsidR="00937C0E" w:rsidRDefault="00937C0E">
          <w:pPr>
            <w:pStyle w:val="11"/>
            <w:tabs>
              <w:tab w:val="right" w:leader="dot" w:pos="9016"/>
            </w:tabs>
            <w:rPr>
              <w:rFonts w:eastAsiaTheme="minorEastAsia"/>
              <w:noProof/>
              <w:lang w:eastAsia="ru-RU"/>
            </w:rPr>
          </w:pPr>
          <w:hyperlink w:anchor="_Toc100874483" w:history="1">
            <w:r w:rsidRPr="008C6201">
              <w:rPr>
                <w:rStyle w:val="a7"/>
                <w:rFonts w:ascii="Times New Roman" w:hAnsi="Times New Roman" w:cs="Times New Roman"/>
                <w:b/>
                <w:bCs/>
                <w:noProof/>
              </w:rPr>
              <w:t xml:space="preserve">2. </w:t>
            </w:r>
            <w:r w:rsidRPr="008C6201">
              <w:rPr>
                <w:rStyle w:val="a7"/>
                <w:rFonts w:ascii="Times New Roman" w:hAnsi="Times New Roman" w:cs="Times New Roman"/>
                <w:b/>
                <w:bCs/>
                <w:noProof/>
                <w:lang w:val="en-US"/>
              </w:rPr>
              <w:t>MS</w:t>
            </w:r>
            <w:r w:rsidRPr="008C6201">
              <w:rPr>
                <w:rStyle w:val="a7"/>
                <w:rFonts w:ascii="Times New Roman" w:hAnsi="Times New Roman" w:cs="Times New Roman"/>
                <w:b/>
                <w:bCs/>
                <w:noProof/>
              </w:rPr>
              <w:t xml:space="preserve"> </w:t>
            </w:r>
            <w:r w:rsidRPr="008C6201">
              <w:rPr>
                <w:rStyle w:val="a7"/>
                <w:rFonts w:ascii="Times New Roman" w:hAnsi="Times New Roman" w:cs="Times New Roman"/>
                <w:b/>
                <w:bCs/>
                <w:noProof/>
                <w:lang w:val="en-US"/>
              </w:rPr>
              <w:t>EXCEL</w:t>
            </w:r>
            <w:r>
              <w:rPr>
                <w:noProof/>
                <w:webHidden/>
              </w:rPr>
              <w:tab/>
            </w:r>
            <w:r>
              <w:rPr>
                <w:noProof/>
                <w:webHidden/>
              </w:rPr>
              <w:fldChar w:fldCharType="begin"/>
            </w:r>
            <w:r>
              <w:rPr>
                <w:noProof/>
                <w:webHidden/>
              </w:rPr>
              <w:instrText xml:space="preserve"> PAGEREF _Toc100874483 \h </w:instrText>
            </w:r>
            <w:r>
              <w:rPr>
                <w:noProof/>
                <w:webHidden/>
              </w:rPr>
            </w:r>
            <w:r>
              <w:rPr>
                <w:noProof/>
                <w:webHidden/>
              </w:rPr>
              <w:fldChar w:fldCharType="separate"/>
            </w:r>
            <w:r>
              <w:rPr>
                <w:noProof/>
                <w:webHidden/>
              </w:rPr>
              <w:t>18</w:t>
            </w:r>
            <w:r>
              <w:rPr>
                <w:noProof/>
                <w:webHidden/>
              </w:rPr>
              <w:fldChar w:fldCharType="end"/>
            </w:r>
          </w:hyperlink>
        </w:p>
        <w:p w14:paraId="715C4087" w14:textId="2263A2EF" w:rsidR="00937C0E" w:rsidRDefault="00937C0E">
          <w:pPr>
            <w:pStyle w:val="11"/>
            <w:tabs>
              <w:tab w:val="right" w:leader="dot" w:pos="9016"/>
            </w:tabs>
            <w:rPr>
              <w:rFonts w:eastAsiaTheme="minorEastAsia"/>
              <w:noProof/>
              <w:lang w:eastAsia="ru-RU"/>
            </w:rPr>
          </w:pPr>
          <w:hyperlink w:anchor="_Toc100874484" w:history="1">
            <w:r w:rsidRPr="008C6201">
              <w:rPr>
                <w:rStyle w:val="a7"/>
                <w:rFonts w:ascii="Times New Roman" w:hAnsi="Times New Roman" w:cs="Times New Roman"/>
                <w:b/>
                <w:bCs/>
                <w:noProof/>
              </w:rPr>
              <w:t>3. ЗАДАЧА 2 С КОДОМ</w:t>
            </w:r>
            <w:r>
              <w:rPr>
                <w:noProof/>
                <w:webHidden/>
              </w:rPr>
              <w:tab/>
            </w:r>
            <w:r>
              <w:rPr>
                <w:noProof/>
                <w:webHidden/>
              </w:rPr>
              <w:fldChar w:fldCharType="begin"/>
            </w:r>
            <w:r>
              <w:rPr>
                <w:noProof/>
                <w:webHidden/>
              </w:rPr>
              <w:instrText xml:space="preserve"> PAGEREF _Toc100874484 \h </w:instrText>
            </w:r>
            <w:r>
              <w:rPr>
                <w:noProof/>
                <w:webHidden/>
              </w:rPr>
            </w:r>
            <w:r>
              <w:rPr>
                <w:noProof/>
                <w:webHidden/>
              </w:rPr>
              <w:fldChar w:fldCharType="separate"/>
            </w:r>
            <w:r>
              <w:rPr>
                <w:noProof/>
                <w:webHidden/>
              </w:rPr>
              <w:t>20</w:t>
            </w:r>
            <w:r>
              <w:rPr>
                <w:noProof/>
                <w:webHidden/>
              </w:rPr>
              <w:fldChar w:fldCharType="end"/>
            </w:r>
          </w:hyperlink>
        </w:p>
        <w:p w14:paraId="7B2461C4" w14:textId="0DF62E23" w:rsidR="00937C0E" w:rsidRDefault="00937C0E">
          <w:pPr>
            <w:pStyle w:val="11"/>
            <w:tabs>
              <w:tab w:val="right" w:leader="dot" w:pos="9016"/>
            </w:tabs>
            <w:rPr>
              <w:rFonts w:eastAsiaTheme="minorEastAsia"/>
              <w:noProof/>
              <w:lang w:eastAsia="ru-RU"/>
            </w:rPr>
          </w:pPr>
          <w:hyperlink w:anchor="_Toc100874485" w:history="1">
            <w:r w:rsidRPr="008C6201">
              <w:rPr>
                <w:rStyle w:val="a7"/>
                <w:rFonts w:ascii="Times New Roman" w:hAnsi="Times New Roman" w:cs="Times New Roman"/>
                <w:b/>
                <w:bCs/>
                <w:i/>
                <w:iCs/>
                <w:noProof/>
              </w:rPr>
              <w:t>4</w:t>
            </w:r>
            <w:r w:rsidRPr="008C6201">
              <w:rPr>
                <w:rStyle w:val="a7"/>
                <w:rFonts w:ascii="Times New Roman" w:hAnsi="Times New Roman" w:cs="Times New Roman"/>
                <w:b/>
                <w:bCs/>
                <w:noProof/>
              </w:rPr>
              <w:t>. ЗАКЛЮЧЕНИЕ</w:t>
            </w:r>
            <w:r>
              <w:rPr>
                <w:noProof/>
                <w:webHidden/>
              </w:rPr>
              <w:tab/>
            </w:r>
            <w:r>
              <w:rPr>
                <w:noProof/>
                <w:webHidden/>
              </w:rPr>
              <w:fldChar w:fldCharType="begin"/>
            </w:r>
            <w:r>
              <w:rPr>
                <w:noProof/>
                <w:webHidden/>
              </w:rPr>
              <w:instrText xml:space="preserve"> PAGEREF _Toc100874485 \h </w:instrText>
            </w:r>
            <w:r>
              <w:rPr>
                <w:noProof/>
                <w:webHidden/>
              </w:rPr>
            </w:r>
            <w:r>
              <w:rPr>
                <w:noProof/>
                <w:webHidden/>
              </w:rPr>
              <w:fldChar w:fldCharType="separate"/>
            </w:r>
            <w:r>
              <w:rPr>
                <w:noProof/>
                <w:webHidden/>
              </w:rPr>
              <w:t>22</w:t>
            </w:r>
            <w:r>
              <w:rPr>
                <w:noProof/>
                <w:webHidden/>
              </w:rPr>
              <w:fldChar w:fldCharType="end"/>
            </w:r>
          </w:hyperlink>
        </w:p>
        <w:p w14:paraId="3DC79D9B" w14:textId="00C18293" w:rsidR="00937C0E" w:rsidRDefault="00937C0E">
          <w:pPr>
            <w:pStyle w:val="11"/>
            <w:tabs>
              <w:tab w:val="right" w:leader="dot" w:pos="9016"/>
            </w:tabs>
            <w:rPr>
              <w:rFonts w:eastAsiaTheme="minorEastAsia"/>
              <w:noProof/>
              <w:lang w:eastAsia="ru-RU"/>
            </w:rPr>
          </w:pPr>
          <w:hyperlink w:anchor="_Toc100874486" w:history="1">
            <w:r w:rsidRPr="008C6201">
              <w:rPr>
                <w:rStyle w:val="a7"/>
                <w:rFonts w:ascii="Times New Roman" w:eastAsia="Calibri" w:hAnsi="Times New Roman" w:cs="Times New Roman"/>
                <w:b/>
                <w:bCs/>
                <w:noProof/>
                <w:lang w:eastAsia="ru-RU"/>
              </w:rPr>
              <w:t>4. ИГРЫ О ПРИНЯТИИ ОПТИМАЛЬНОГО РЕШЕНИЯ В УСЛОВИЯХ НЕОПРЕДЕЛЁННОСТИ</w:t>
            </w:r>
            <w:r>
              <w:rPr>
                <w:noProof/>
                <w:webHidden/>
              </w:rPr>
              <w:tab/>
            </w:r>
            <w:r>
              <w:rPr>
                <w:noProof/>
                <w:webHidden/>
              </w:rPr>
              <w:fldChar w:fldCharType="begin"/>
            </w:r>
            <w:r>
              <w:rPr>
                <w:noProof/>
                <w:webHidden/>
              </w:rPr>
              <w:instrText xml:space="preserve"> PAGEREF _Toc100874486 \h </w:instrText>
            </w:r>
            <w:r>
              <w:rPr>
                <w:noProof/>
                <w:webHidden/>
              </w:rPr>
            </w:r>
            <w:r>
              <w:rPr>
                <w:noProof/>
                <w:webHidden/>
              </w:rPr>
              <w:fldChar w:fldCharType="separate"/>
            </w:r>
            <w:r>
              <w:rPr>
                <w:noProof/>
                <w:webHidden/>
              </w:rPr>
              <w:t>23</w:t>
            </w:r>
            <w:r>
              <w:rPr>
                <w:noProof/>
                <w:webHidden/>
              </w:rPr>
              <w:fldChar w:fldCharType="end"/>
            </w:r>
          </w:hyperlink>
        </w:p>
        <w:p w14:paraId="2DF61176" w14:textId="60506342" w:rsidR="00937C0E" w:rsidRDefault="00937C0E" w:rsidP="00937C0E">
          <w:pPr>
            <w:pStyle w:val="21"/>
            <w:rPr>
              <w:rFonts w:eastAsiaTheme="minorEastAsia"/>
              <w:lang w:eastAsia="ru-RU"/>
            </w:rPr>
          </w:pPr>
          <w:hyperlink w:anchor="_Toc100874487" w:history="1">
            <w:r w:rsidRPr="008C6201">
              <w:rPr>
                <w:rStyle w:val="a7"/>
              </w:rPr>
              <w:t>1.</w:t>
            </w:r>
            <w:r>
              <w:rPr>
                <w:rFonts w:eastAsiaTheme="minorEastAsia"/>
                <w:lang w:eastAsia="ru-RU"/>
              </w:rPr>
              <w:tab/>
            </w:r>
            <w:r w:rsidRPr="008C6201">
              <w:rPr>
                <w:rStyle w:val="a7"/>
              </w:rPr>
              <w:t>ПОСТАНОВКА ЗАДАЧИ (ФИЗИЧЕСКАЯ МОДЕЛЬ)</w:t>
            </w:r>
            <w:r>
              <w:rPr>
                <w:webHidden/>
              </w:rPr>
              <w:tab/>
            </w:r>
            <w:r>
              <w:rPr>
                <w:webHidden/>
              </w:rPr>
              <w:fldChar w:fldCharType="begin"/>
            </w:r>
            <w:r>
              <w:rPr>
                <w:webHidden/>
              </w:rPr>
              <w:instrText xml:space="preserve"> PAGEREF _Toc100874487 \h </w:instrText>
            </w:r>
            <w:r>
              <w:rPr>
                <w:webHidden/>
              </w:rPr>
            </w:r>
            <w:r>
              <w:rPr>
                <w:webHidden/>
              </w:rPr>
              <w:fldChar w:fldCharType="separate"/>
            </w:r>
            <w:r>
              <w:rPr>
                <w:webHidden/>
              </w:rPr>
              <w:t>23</w:t>
            </w:r>
            <w:r>
              <w:rPr>
                <w:webHidden/>
              </w:rPr>
              <w:fldChar w:fldCharType="end"/>
            </w:r>
          </w:hyperlink>
        </w:p>
        <w:p w14:paraId="5408A0A7" w14:textId="028632AE" w:rsidR="00937C0E" w:rsidRDefault="00937C0E" w:rsidP="00937C0E">
          <w:pPr>
            <w:pStyle w:val="21"/>
            <w:rPr>
              <w:rFonts w:eastAsiaTheme="minorEastAsia"/>
              <w:lang w:eastAsia="ru-RU"/>
            </w:rPr>
          </w:pPr>
          <w:hyperlink w:anchor="_Toc100874488" w:history="1">
            <w:r w:rsidRPr="008C6201">
              <w:rPr>
                <w:rStyle w:val="a7"/>
                <w:rFonts w:eastAsia="Times New Roman"/>
              </w:rPr>
              <w:t>2.</w:t>
            </w:r>
            <w:r>
              <w:rPr>
                <w:rFonts w:eastAsiaTheme="minorEastAsia"/>
                <w:lang w:eastAsia="ru-RU"/>
              </w:rPr>
              <w:tab/>
            </w:r>
            <w:r w:rsidRPr="008C6201">
              <w:rPr>
                <w:rStyle w:val="a7"/>
                <w:rFonts w:eastAsia="Times New Roman"/>
              </w:rPr>
              <w:t>МАТЕМАТИЧЕСКАЯ МОДЕЛЬ</w:t>
            </w:r>
            <w:r>
              <w:rPr>
                <w:webHidden/>
              </w:rPr>
              <w:tab/>
            </w:r>
            <w:r>
              <w:rPr>
                <w:webHidden/>
              </w:rPr>
              <w:fldChar w:fldCharType="begin"/>
            </w:r>
            <w:r>
              <w:rPr>
                <w:webHidden/>
              </w:rPr>
              <w:instrText xml:space="preserve"> PAGEREF _Toc100874488 \h </w:instrText>
            </w:r>
            <w:r>
              <w:rPr>
                <w:webHidden/>
              </w:rPr>
            </w:r>
            <w:r>
              <w:rPr>
                <w:webHidden/>
              </w:rPr>
              <w:fldChar w:fldCharType="separate"/>
            </w:r>
            <w:r>
              <w:rPr>
                <w:webHidden/>
              </w:rPr>
              <w:t>23</w:t>
            </w:r>
            <w:r>
              <w:rPr>
                <w:webHidden/>
              </w:rPr>
              <w:fldChar w:fldCharType="end"/>
            </w:r>
          </w:hyperlink>
        </w:p>
        <w:p w14:paraId="6A07F6C4" w14:textId="32C86133" w:rsidR="00937C0E" w:rsidRDefault="00937C0E" w:rsidP="00937C0E">
          <w:pPr>
            <w:pStyle w:val="21"/>
            <w:rPr>
              <w:rFonts w:eastAsiaTheme="minorEastAsia"/>
              <w:lang w:eastAsia="ru-RU"/>
            </w:rPr>
          </w:pPr>
          <w:hyperlink w:anchor="_Toc100874489" w:history="1">
            <w:r w:rsidRPr="008C6201">
              <w:rPr>
                <w:rStyle w:val="a7"/>
                <w:rFonts w:eastAsia="Times New Roman"/>
              </w:rPr>
              <w:t>3.</w:t>
            </w:r>
            <w:r>
              <w:rPr>
                <w:rFonts w:eastAsiaTheme="minorEastAsia"/>
                <w:lang w:eastAsia="ru-RU"/>
              </w:rPr>
              <w:tab/>
            </w:r>
            <w:r w:rsidRPr="008C6201">
              <w:rPr>
                <w:rStyle w:val="a7"/>
                <w:rFonts w:eastAsia="Times New Roman"/>
              </w:rPr>
              <w:t>АЛГОРИТМ</w:t>
            </w:r>
            <w:r>
              <w:rPr>
                <w:webHidden/>
              </w:rPr>
              <w:tab/>
            </w:r>
            <w:r>
              <w:rPr>
                <w:webHidden/>
              </w:rPr>
              <w:fldChar w:fldCharType="begin"/>
            </w:r>
            <w:r>
              <w:rPr>
                <w:webHidden/>
              </w:rPr>
              <w:instrText xml:space="preserve"> PAGEREF _Toc100874489 \h </w:instrText>
            </w:r>
            <w:r>
              <w:rPr>
                <w:webHidden/>
              </w:rPr>
            </w:r>
            <w:r>
              <w:rPr>
                <w:webHidden/>
              </w:rPr>
              <w:fldChar w:fldCharType="separate"/>
            </w:r>
            <w:r>
              <w:rPr>
                <w:webHidden/>
              </w:rPr>
              <w:t>24</w:t>
            </w:r>
            <w:r>
              <w:rPr>
                <w:webHidden/>
              </w:rPr>
              <w:fldChar w:fldCharType="end"/>
            </w:r>
          </w:hyperlink>
        </w:p>
        <w:p w14:paraId="4E929DB6" w14:textId="60045107" w:rsidR="00937C0E" w:rsidRDefault="00937C0E" w:rsidP="00937C0E">
          <w:pPr>
            <w:pStyle w:val="21"/>
            <w:rPr>
              <w:rFonts w:eastAsiaTheme="minorEastAsia"/>
              <w:lang w:eastAsia="ru-RU"/>
            </w:rPr>
          </w:pPr>
          <w:hyperlink w:anchor="_Toc100874490" w:history="1">
            <w:r w:rsidRPr="008C6201">
              <w:rPr>
                <w:rStyle w:val="a7"/>
                <w:rFonts w:eastAsia="Times New Roman"/>
              </w:rPr>
              <w:t>4.</w:t>
            </w:r>
            <w:r>
              <w:rPr>
                <w:rFonts w:eastAsiaTheme="minorEastAsia"/>
                <w:lang w:eastAsia="ru-RU"/>
              </w:rPr>
              <w:tab/>
            </w:r>
            <w:r w:rsidRPr="008C6201">
              <w:rPr>
                <w:rStyle w:val="a7"/>
                <w:rFonts w:eastAsia="Times New Roman"/>
                <w:lang w:val="en-US"/>
              </w:rPr>
              <w:t>MS EXCEL</w:t>
            </w:r>
            <w:r>
              <w:rPr>
                <w:webHidden/>
              </w:rPr>
              <w:tab/>
            </w:r>
            <w:r>
              <w:rPr>
                <w:webHidden/>
              </w:rPr>
              <w:fldChar w:fldCharType="begin"/>
            </w:r>
            <w:r>
              <w:rPr>
                <w:webHidden/>
              </w:rPr>
              <w:instrText xml:space="preserve"> PAGEREF _Toc100874490 \h </w:instrText>
            </w:r>
            <w:r>
              <w:rPr>
                <w:webHidden/>
              </w:rPr>
            </w:r>
            <w:r>
              <w:rPr>
                <w:webHidden/>
              </w:rPr>
              <w:fldChar w:fldCharType="separate"/>
            </w:r>
            <w:r>
              <w:rPr>
                <w:webHidden/>
              </w:rPr>
              <w:t>26</w:t>
            </w:r>
            <w:r>
              <w:rPr>
                <w:webHidden/>
              </w:rPr>
              <w:fldChar w:fldCharType="end"/>
            </w:r>
          </w:hyperlink>
        </w:p>
        <w:p w14:paraId="69B92728" w14:textId="0BD82C6F" w:rsidR="00937C0E" w:rsidRDefault="00937C0E" w:rsidP="00937C0E">
          <w:pPr>
            <w:pStyle w:val="21"/>
            <w:rPr>
              <w:rFonts w:eastAsiaTheme="minorEastAsia"/>
              <w:lang w:eastAsia="ru-RU"/>
            </w:rPr>
          </w:pPr>
          <w:hyperlink w:anchor="_Toc100874491" w:history="1">
            <w:r w:rsidRPr="008C6201">
              <w:rPr>
                <w:rStyle w:val="a7"/>
              </w:rPr>
              <w:t>5.</w:t>
            </w:r>
            <w:r>
              <w:rPr>
                <w:rFonts w:eastAsiaTheme="minorEastAsia"/>
                <w:lang w:eastAsia="ru-RU"/>
              </w:rPr>
              <w:tab/>
            </w:r>
            <w:r w:rsidRPr="008C6201">
              <w:rPr>
                <w:rStyle w:val="a7"/>
              </w:rPr>
              <w:t>ЗАКЛЮЧЕНИЕ</w:t>
            </w:r>
            <w:r>
              <w:rPr>
                <w:webHidden/>
              </w:rPr>
              <w:tab/>
            </w:r>
            <w:r>
              <w:rPr>
                <w:webHidden/>
              </w:rPr>
              <w:fldChar w:fldCharType="begin"/>
            </w:r>
            <w:r>
              <w:rPr>
                <w:webHidden/>
              </w:rPr>
              <w:instrText xml:space="preserve"> PAGEREF _Toc100874491 \h </w:instrText>
            </w:r>
            <w:r>
              <w:rPr>
                <w:webHidden/>
              </w:rPr>
            </w:r>
            <w:r>
              <w:rPr>
                <w:webHidden/>
              </w:rPr>
              <w:fldChar w:fldCharType="separate"/>
            </w:r>
            <w:r>
              <w:rPr>
                <w:webHidden/>
              </w:rPr>
              <w:t>29</w:t>
            </w:r>
            <w:r>
              <w:rPr>
                <w:webHidden/>
              </w:rPr>
              <w:fldChar w:fldCharType="end"/>
            </w:r>
          </w:hyperlink>
        </w:p>
        <w:p w14:paraId="71B7EF87" w14:textId="7F2013C7" w:rsidR="00105438" w:rsidRPr="00937C0E" w:rsidRDefault="00105438" w:rsidP="00937C0E">
          <w:pPr>
            <w:pStyle w:val="21"/>
            <w:rPr>
              <w:rFonts w:eastAsiaTheme="minorEastAsia"/>
              <w:lang w:eastAsia="ru-RU"/>
            </w:rPr>
          </w:pPr>
          <w:r w:rsidRPr="00937C0E">
            <w:fldChar w:fldCharType="end"/>
          </w:r>
        </w:p>
      </w:sdtContent>
    </w:sdt>
    <w:p w14:paraId="470977FA" w14:textId="761A6B01" w:rsidR="00466DF0" w:rsidRPr="00937C0E" w:rsidRDefault="00466DF0" w:rsidP="00937C0E">
      <w:pPr>
        <w:pStyle w:val="21"/>
        <w:rPr>
          <w:lang w:eastAsia="ru-RU"/>
        </w:rPr>
      </w:pPr>
    </w:p>
    <w:p w14:paraId="68465979" w14:textId="2865D237" w:rsidR="00466DF0" w:rsidRPr="00937C0E" w:rsidRDefault="00466DF0">
      <w:pPr>
        <w:rPr>
          <w:rFonts w:ascii="Times New Roman" w:hAnsi="Times New Roman" w:cs="Times New Roman"/>
          <w:b/>
          <w:sz w:val="24"/>
          <w:szCs w:val="24"/>
        </w:rPr>
      </w:pPr>
      <w:r w:rsidRPr="00937C0E">
        <w:rPr>
          <w:rFonts w:ascii="Times New Roman" w:hAnsi="Times New Roman" w:cs="Times New Roman"/>
          <w:b/>
          <w:sz w:val="24"/>
          <w:szCs w:val="24"/>
        </w:rPr>
        <w:br w:type="page"/>
      </w:r>
    </w:p>
    <w:p w14:paraId="653E51DC" w14:textId="77777777" w:rsidR="00466DF0" w:rsidRPr="00937C0E" w:rsidRDefault="00466DF0" w:rsidP="00466DF0">
      <w:pPr>
        <w:spacing w:after="0"/>
        <w:jc w:val="center"/>
        <w:rPr>
          <w:rFonts w:ascii="Times New Roman" w:hAnsi="Times New Roman" w:cs="Times New Roman"/>
          <w:b/>
          <w:sz w:val="24"/>
          <w:szCs w:val="24"/>
        </w:rPr>
      </w:pPr>
    </w:p>
    <w:p w14:paraId="7A700A2F" w14:textId="4F0FF7BD" w:rsidR="00E3062E" w:rsidRPr="00937C0E" w:rsidRDefault="00466DF0" w:rsidP="003C5AF2">
      <w:pPr>
        <w:jc w:val="center"/>
        <w:outlineLvl w:val="0"/>
        <w:rPr>
          <w:rFonts w:ascii="Times New Roman" w:hAnsi="Times New Roman" w:cs="Times New Roman"/>
          <w:b/>
          <w:sz w:val="24"/>
          <w:szCs w:val="24"/>
        </w:rPr>
      </w:pPr>
      <w:bookmarkStart w:id="2" w:name="_Toc100277069"/>
      <w:bookmarkStart w:id="3" w:name="_Toc100874468"/>
      <w:r w:rsidRPr="00937C0E">
        <w:rPr>
          <w:rFonts w:ascii="Times New Roman" w:hAnsi="Times New Roman" w:cs="Times New Roman"/>
          <w:b/>
          <w:sz w:val="24"/>
          <w:szCs w:val="24"/>
        </w:rPr>
        <w:t xml:space="preserve">1. </w:t>
      </w:r>
      <w:r w:rsidR="003C5AF2" w:rsidRPr="00937C0E">
        <w:rPr>
          <w:rFonts w:ascii="Times New Roman" w:hAnsi="Times New Roman" w:cs="Times New Roman"/>
          <w:b/>
          <w:sz w:val="24"/>
          <w:szCs w:val="24"/>
        </w:rPr>
        <w:t>АНТАГОНИСТИЧЕСКИЕ ИГРЫ</w:t>
      </w:r>
      <w:bookmarkEnd w:id="2"/>
      <w:bookmarkEnd w:id="3"/>
    </w:p>
    <w:p w14:paraId="4B15EB9F" w14:textId="77777777" w:rsidR="003C5AF2" w:rsidRPr="00937C0E" w:rsidRDefault="003C5AF2" w:rsidP="003C5AF2">
      <w:pPr>
        <w:pStyle w:val="2"/>
        <w:numPr>
          <w:ilvl w:val="0"/>
          <w:numId w:val="1"/>
        </w:numPr>
        <w:tabs>
          <w:tab w:val="num" w:pos="360"/>
        </w:tabs>
        <w:spacing w:before="0" w:after="120"/>
        <w:ind w:left="714" w:hanging="357"/>
        <w:jc w:val="center"/>
        <w:rPr>
          <w:sz w:val="24"/>
          <w:szCs w:val="24"/>
        </w:rPr>
      </w:pPr>
      <w:bookmarkStart w:id="4" w:name="_Toc97254203"/>
      <w:bookmarkStart w:id="5" w:name="_Toc100277070"/>
      <w:bookmarkStart w:id="6" w:name="_Toc100874469"/>
      <w:r w:rsidRPr="00937C0E">
        <w:rPr>
          <w:sz w:val="24"/>
          <w:szCs w:val="24"/>
        </w:rPr>
        <w:t>ПОСТАНОВКА ЗАДАЧИ (ФИЗИЧЕСКАЯ МОДЕЛЬ)</w:t>
      </w:r>
      <w:bookmarkEnd w:id="4"/>
      <w:bookmarkEnd w:id="5"/>
      <w:bookmarkEnd w:id="6"/>
    </w:p>
    <w:p w14:paraId="22FD1C1D" w14:textId="77777777" w:rsidR="003C5AF2" w:rsidRPr="00937C0E" w:rsidRDefault="003C5AF2" w:rsidP="003C5AF2">
      <w:pPr>
        <w:pStyle w:val="a3"/>
        <w:spacing w:after="0"/>
        <w:ind w:left="0" w:firstLine="567"/>
        <w:rPr>
          <w:rFonts w:eastAsia="Arial"/>
          <w:sz w:val="24"/>
          <w:szCs w:val="24"/>
        </w:rPr>
      </w:pPr>
      <w:r w:rsidRPr="00937C0E">
        <w:rPr>
          <w:rFonts w:eastAsia="Arial"/>
          <w:sz w:val="24"/>
          <w:szCs w:val="24"/>
        </w:rPr>
        <w:t xml:space="preserve">В России проходят выборы в Государственную Думу. Партия А может воспользоваться следующими стратегиями: использовать политическую программу, говорить о дружбе с Китаем, говорить о разрешении локальных конфликтов. Партия В может воспользоваться тремя стратегиями: говорить об ограничениях из-за COVID-19, говорить о введении санкций против США, воспользоваться компроматом против лидера партии А. Ниже представлена матрица, которая отражает % голосов на выборах при использовании той или иной стратегии, каждым игроком. Найдём оптимальные стратегии для игрока А. </w:t>
      </w:r>
    </w:p>
    <w:p w14:paraId="632C46D8" w14:textId="77777777" w:rsidR="003C5AF2" w:rsidRPr="00937C0E" w:rsidRDefault="003C5AF2" w:rsidP="003C5AF2">
      <w:pPr>
        <w:pStyle w:val="a3"/>
        <w:spacing w:before="240" w:after="240" w:line="240" w:lineRule="auto"/>
        <w:ind w:left="3544"/>
        <w:jc w:val="right"/>
        <w:rPr>
          <w:rFonts w:eastAsia="Arial"/>
          <w:iCs/>
          <w:sz w:val="24"/>
          <w:szCs w:val="24"/>
        </w:rPr>
      </w:pPr>
      <w:r w:rsidRPr="00937C0E">
        <w:rPr>
          <w:rFonts w:eastAsia="Arial"/>
          <w:iCs/>
          <w:sz w:val="24"/>
          <w:szCs w:val="24"/>
        </w:rPr>
        <w:t>Таблица 1 – «Матрица % голосов на выборах»</w:t>
      </w:r>
    </w:p>
    <w:tbl>
      <w:tblPr>
        <w:tblW w:w="84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91"/>
        <w:gridCol w:w="1804"/>
        <w:gridCol w:w="1831"/>
        <w:gridCol w:w="1611"/>
        <w:gridCol w:w="1559"/>
      </w:tblGrid>
      <w:tr w:rsidR="003C5AF2" w:rsidRPr="00937C0E" w14:paraId="54CF62E7" w14:textId="77777777" w:rsidTr="0031750E">
        <w:trPr>
          <w:trHeight w:val="1046"/>
          <w:jc w:val="center"/>
        </w:trPr>
        <w:tc>
          <w:tcPr>
            <w:tcW w:w="1691" w:type="dxa"/>
            <w:shd w:val="clear" w:color="auto" w:fill="FFF2CC" w:themeFill="accent4" w:themeFillTint="33"/>
            <w:tcMar>
              <w:top w:w="100" w:type="dxa"/>
              <w:left w:w="100" w:type="dxa"/>
              <w:bottom w:w="100" w:type="dxa"/>
              <w:right w:w="100" w:type="dxa"/>
            </w:tcMar>
            <w:vAlign w:val="center"/>
          </w:tcPr>
          <w:p w14:paraId="34A6C328"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A</w:t>
            </w:r>
          </w:p>
        </w:tc>
        <w:tc>
          <w:tcPr>
            <w:tcW w:w="1804" w:type="dxa"/>
            <w:shd w:val="clear" w:color="auto" w:fill="auto"/>
            <w:tcMar>
              <w:top w:w="100" w:type="dxa"/>
              <w:left w:w="100" w:type="dxa"/>
              <w:bottom w:w="100" w:type="dxa"/>
              <w:right w:w="100" w:type="dxa"/>
            </w:tcMar>
            <w:vAlign w:val="center"/>
          </w:tcPr>
          <w:p w14:paraId="7C99A494"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1</w:t>
            </w:r>
          </w:p>
        </w:tc>
        <w:tc>
          <w:tcPr>
            <w:tcW w:w="1831" w:type="dxa"/>
            <w:shd w:val="clear" w:color="auto" w:fill="auto"/>
            <w:tcMar>
              <w:top w:w="100" w:type="dxa"/>
              <w:left w:w="100" w:type="dxa"/>
              <w:bottom w:w="100" w:type="dxa"/>
              <w:right w:w="100" w:type="dxa"/>
            </w:tcMar>
            <w:vAlign w:val="center"/>
          </w:tcPr>
          <w:p w14:paraId="2D4BB3CF"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2</w:t>
            </w:r>
          </w:p>
        </w:tc>
        <w:tc>
          <w:tcPr>
            <w:tcW w:w="1611" w:type="dxa"/>
            <w:shd w:val="clear" w:color="auto" w:fill="auto"/>
            <w:tcMar>
              <w:top w:w="100" w:type="dxa"/>
              <w:left w:w="100" w:type="dxa"/>
              <w:bottom w:w="100" w:type="dxa"/>
              <w:right w:w="100" w:type="dxa"/>
            </w:tcMar>
            <w:vAlign w:val="center"/>
          </w:tcPr>
          <w:p w14:paraId="4C3DD15C"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3</w:t>
            </w:r>
          </w:p>
        </w:tc>
        <w:tc>
          <w:tcPr>
            <w:tcW w:w="1559" w:type="dxa"/>
            <w:shd w:val="clear" w:color="auto" w:fill="FFF2CC" w:themeFill="accent4" w:themeFillTint="33"/>
            <w:tcMar>
              <w:top w:w="100" w:type="dxa"/>
              <w:left w:w="100" w:type="dxa"/>
              <w:bottom w:w="100" w:type="dxa"/>
              <w:right w:w="100" w:type="dxa"/>
            </w:tcMar>
            <w:vAlign w:val="center"/>
          </w:tcPr>
          <w:p w14:paraId="7A9582FF"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min-max</w:t>
            </w:r>
          </w:p>
        </w:tc>
      </w:tr>
      <w:tr w:rsidR="003C5AF2" w:rsidRPr="00937C0E" w14:paraId="4EC9636B" w14:textId="77777777" w:rsidTr="0031750E">
        <w:trPr>
          <w:trHeight w:val="908"/>
          <w:jc w:val="center"/>
        </w:trPr>
        <w:tc>
          <w:tcPr>
            <w:tcW w:w="1691" w:type="dxa"/>
            <w:shd w:val="clear" w:color="auto" w:fill="auto"/>
            <w:tcMar>
              <w:top w:w="100" w:type="dxa"/>
              <w:left w:w="100" w:type="dxa"/>
              <w:bottom w:w="100" w:type="dxa"/>
              <w:right w:w="100" w:type="dxa"/>
            </w:tcMar>
            <w:vAlign w:val="center"/>
          </w:tcPr>
          <w:p w14:paraId="331211E8"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1</w:t>
            </w:r>
          </w:p>
        </w:tc>
        <w:tc>
          <w:tcPr>
            <w:tcW w:w="1804" w:type="dxa"/>
            <w:shd w:val="clear" w:color="auto" w:fill="auto"/>
            <w:tcMar>
              <w:top w:w="100" w:type="dxa"/>
              <w:left w:w="100" w:type="dxa"/>
              <w:bottom w:w="100" w:type="dxa"/>
              <w:right w:w="100" w:type="dxa"/>
            </w:tcMar>
            <w:vAlign w:val="center"/>
          </w:tcPr>
          <w:p w14:paraId="5745D0E3"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60</w:t>
            </w:r>
          </w:p>
        </w:tc>
        <w:tc>
          <w:tcPr>
            <w:tcW w:w="1831" w:type="dxa"/>
            <w:shd w:val="clear" w:color="auto" w:fill="auto"/>
            <w:tcMar>
              <w:top w:w="100" w:type="dxa"/>
              <w:left w:w="100" w:type="dxa"/>
              <w:bottom w:w="100" w:type="dxa"/>
              <w:right w:w="100" w:type="dxa"/>
            </w:tcMar>
            <w:vAlign w:val="center"/>
          </w:tcPr>
          <w:p w14:paraId="2C6B8BFA"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45</w:t>
            </w:r>
          </w:p>
        </w:tc>
        <w:tc>
          <w:tcPr>
            <w:tcW w:w="1611" w:type="dxa"/>
            <w:shd w:val="clear" w:color="auto" w:fill="auto"/>
            <w:tcMar>
              <w:top w:w="100" w:type="dxa"/>
              <w:left w:w="100" w:type="dxa"/>
              <w:bottom w:w="100" w:type="dxa"/>
              <w:right w:w="100" w:type="dxa"/>
            </w:tcMar>
            <w:vAlign w:val="center"/>
          </w:tcPr>
          <w:p w14:paraId="34E5C4CC"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70</w:t>
            </w:r>
          </w:p>
        </w:tc>
        <w:tc>
          <w:tcPr>
            <w:tcW w:w="1559" w:type="dxa"/>
            <w:shd w:val="clear" w:color="auto" w:fill="F4B083" w:themeFill="accent2" w:themeFillTint="99"/>
            <w:tcMar>
              <w:top w:w="100" w:type="dxa"/>
              <w:left w:w="100" w:type="dxa"/>
              <w:bottom w:w="100" w:type="dxa"/>
              <w:right w:w="100" w:type="dxa"/>
            </w:tcMar>
            <w:vAlign w:val="center"/>
          </w:tcPr>
          <w:p w14:paraId="6DBB8AD1"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45</w:t>
            </w:r>
          </w:p>
        </w:tc>
      </w:tr>
      <w:tr w:rsidR="003C5AF2" w:rsidRPr="00937C0E" w14:paraId="75EBCD05" w14:textId="77777777" w:rsidTr="0031750E">
        <w:trPr>
          <w:trHeight w:val="924"/>
          <w:jc w:val="center"/>
        </w:trPr>
        <w:tc>
          <w:tcPr>
            <w:tcW w:w="1691" w:type="dxa"/>
            <w:shd w:val="clear" w:color="auto" w:fill="auto"/>
            <w:tcMar>
              <w:top w:w="100" w:type="dxa"/>
              <w:left w:w="100" w:type="dxa"/>
              <w:bottom w:w="100" w:type="dxa"/>
              <w:right w:w="100" w:type="dxa"/>
            </w:tcMar>
            <w:vAlign w:val="center"/>
          </w:tcPr>
          <w:p w14:paraId="1EF7E481"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2</w:t>
            </w:r>
          </w:p>
        </w:tc>
        <w:tc>
          <w:tcPr>
            <w:tcW w:w="1804" w:type="dxa"/>
            <w:shd w:val="clear" w:color="auto" w:fill="auto"/>
            <w:tcMar>
              <w:top w:w="100" w:type="dxa"/>
              <w:left w:w="100" w:type="dxa"/>
              <w:bottom w:w="100" w:type="dxa"/>
              <w:right w:w="100" w:type="dxa"/>
            </w:tcMar>
            <w:vAlign w:val="center"/>
          </w:tcPr>
          <w:p w14:paraId="2705DA2B"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40</w:t>
            </w:r>
          </w:p>
        </w:tc>
        <w:tc>
          <w:tcPr>
            <w:tcW w:w="1831" w:type="dxa"/>
            <w:shd w:val="clear" w:color="auto" w:fill="auto"/>
            <w:tcMar>
              <w:top w:w="100" w:type="dxa"/>
              <w:left w:w="100" w:type="dxa"/>
              <w:bottom w:w="100" w:type="dxa"/>
              <w:right w:w="100" w:type="dxa"/>
            </w:tcMar>
            <w:vAlign w:val="center"/>
          </w:tcPr>
          <w:p w14:paraId="268F6B08"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50</w:t>
            </w:r>
          </w:p>
        </w:tc>
        <w:tc>
          <w:tcPr>
            <w:tcW w:w="1611" w:type="dxa"/>
            <w:shd w:val="clear" w:color="auto" w:fill="auto"/>
            <w:tcMar>
              <w:top w:w="100" w:type="dxa"/>
              <w:left w:w="100" w:type="dxa"/>
              <w:bottom w:w="100" w:type="dxa"/>
              <w:right w:w="100" w:type="dxa"/>
            </w:tcMar>
            <w:vAlign w:val="center"/>
          </w:tcPr>
          <w:p w14:paraId="6709C95A"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60</w:t>
            </w:r>
          </w:p>
        </w:tc>
        <w:tc>
          <w:tcPr>
            <w:tcW w:w="1559" w:type="dxa"/>
            <w:shd w:val="clear" w:color="auto" w:fill="auto"/>
            <w:tcMar>
              <w:top w:w="100" w:type="dxa"/>
              <w:left w:w="100" w:type="dxa"/>
              <w:bottom w:w="100" w:type="dxa"/>
              <w:right w:w="100" w:type="dxa"/>
            </w:tcMar>
            <w:vAlign w:val="center"/>
          </w:tcPr>
          <w:p w14:paraId="7D7E6B6A"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40</w:t>
            </w:r>
          </w:p>
        </w:tc>
      </w:tr>
      <w:tr w:rsidR="003C5AF2" w:rsidRPr="00937C0E" w14:paraId="1CC1D7BB" w14:textId="77777777" w:rsidTr="0031750E">
        <w:trPr>
          <w:trHeight w:val="770"/>
          <w:jc w:val="center"/>
        </w:trPr>
        <w:tc>
          <w:tcPr>
            <w:tcW w:w="1691" w:type="dxa"/>
            <w:shd w:val="clear" w:color="auto" w:fill="auto"/>
            <w:tcMar>
              <w:top w:w="100" w:type="dxa"/>
              <w:left w:w="100" w:type="dxa"/>
              <w:bottom w:w="100" w:type="dxa"/>
              <w:right w:w="100" w:type="dxa"/>
            </w:tcMar>
            <w:vAlign w:val="center"/>
          </w:tcPr>
          <w:p w14:paraId="72254168"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3</w:t>
            </w:r>
          </w:p>
        </w:tc>
        <w:tc>
          <w:tcPr>
            <w:tcW w:w="1804" w:type="dxa"/>
            <w:shd w:val="clear" w:color="auto" w:fill="auto"/>
            <w:tcMar>
              <w:top w:w="100" w:type="dxa"/>
              <w:left w:w="100" w:type="dxa"/>
              <w:bottom w:w="100" w:type="dxa"/>
              <w:right w:w="100" w:type="dxa"/>
            </w:tcMar>
            <w:vAlign w:val="center"/>
          </w:tcPr>
          <w:p w14:paraId="1A4B3815"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20</w:t>
            </w:r>
          </w:p>
        </w:tc>
        <w:tc>
          <w:tcPr>
            <w:tcW w:w="1831" w:type="dxa"/>
            <w:shd w:val="clear" w:color="auto" w:fill="auto"/>
            <w:tcMar>
              <w:top w:w="100" w:type="dxa"/>
              <w:left w:w="100" w:type="dxa"/>
              <w:bottom w:w="100" w:type="dxa"/>
              <w:right w:w="100" w:type="dxa"/>
            </w:tcMar>
            <w:vAlign w:val="center"/>
          </w:tcPr>
          <w:p w14:paraId="52B33680" w14:textId="77777777" w:rsidR="003C5AF2" w:rsidRPr="00937C0E" w:rsidRDefault="003C5AF2" w:rsidP="0031750E">
            <w:pPr>
              <w:widowControl w:val="0"/>
              <w:pBdr>
                <w:top w:val="nil"/>
                <w:left w:val="nil"/>
                <w:bottom w:val="nil"/>
                <w:right w:val="nil"/>
                <w:between w:val="nil"/>
              </w:pBdr>
              <w:tabs>
                <w:tab w:val="left" w:pos="669"/>
              </w:tabs>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40</w:t>
            </w:r>
          </w:p>
        </w:tc>
        <w:tc>
          <w:tcPr>
            <w:tcW w:w="1611" w:type="dxa"/>
            <w:shd w:val="clear" w:color="auto" w:fill="auto"/>
            <w:tcMar>
              <w:top w:w="100" w:type="dxa"/>
              <w:left w:w="100" w:type="dxa"/>
              <w:bottom w:w="100" w:type="dxa"/>
              <w:right w:w="100" w:type="dxa"/>
            </w:tcMar>
            <w:vAlign w:val="center"/>
          </w:tcPr>
          <w:p w14:paraId="403EA12B"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80</w:t>
            </w:r>
          </w:p>
        </w:tc>
        <w:tc>
          <w:tcPr>
            <w:tcW w:w="1559" w:type="dxa"/>
            <w:shd w:val="clear" w:color="auto" w:fill="auto"/>
            <w:tcMar>
              <w:top w:w="100" w:type="dxa"/>
              <w:left w:w="100" w:type="dxa"/>
              <w:bottom w:w="100" w:type="dxa"/>
              <w:right w:w="100" w:type="dxa"/>
            </w:tcMar>
            <w:vAlign w:val="center"/>
          </w:tcPr>
          <w:p w14:paraId="3DB9D234"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20</w:t>
            </w:r>
          </w:p>
        </w:tc>
      </w:tr>
      <w:tr w:rsidR="003C5AF2" w:rsidRPr="00937C0E" w14:paraId="7DFFD929" w14:textId="77777777" w:rsidTr="0031750E">
        <w:trPr>
          <w:trHeight w:val="912"/>
          <w:jc w:val="center"/>
        </w:trPr>
        <w:tc>
          <w:tcPr>
            <w:tcW w:w="1691" w:type="dxa"/>
            <w:shd w:val="clear" w:color="auto" w:fill="FFF2CC" w:themeFill="accent4" w:themeFillTint="33"/>
            <w:tcMar>
              <w:top w:w="100" w:type="dxa"/>
              <w:left w:w="100" w:type="dxa"/>
              <w:bottom w:w="100" w:type="dxa"/>
              <w:right w:w="100" w:type="dxa"/>
            </w:tcMar>
            <w:vAlign w:val="center"/>
          </w:tcPr>
          <w:p w14:paraId="537DD54F"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max-min</w:t>
            </w:r>
          </w:p>
        </w:tc>
        <w:tc>
          <w:tcPr>
            <w:tcW w:w="1804" w:type="dxa"/>
            <w:shd w:val="clear" w:color="auto" w:fill="auto"/>
            <w:tcMar>
              <w:top w:w="100" w:type="dxa"/>
              <w:left w:w="100" w:type="dxa"/>
              <w:bottom w:w="100" w:type="dxa"/>
              <w:right w:w="100" w:type="dxa"/>
            </w:tcMar>
            <w:vAlign w:val="center"/>
          </w:tcPr>
          <w:p w14:paraId="1D6D1044"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60</w:t>
            </w:r>
          </w:p>
        </w:tc>
        <w:tc>
          <w:tcPr>
            <w:tcW w:w="1831" w:type="dxa"/>
            <w:shd w:val="clear" w:color="auto" w:fill="F4B083" w:themeFill="accent2" w:themeFillTint="99"/>
            <w:tcMar>
              <w:top w:w="100" w:type="dxa"/>
              <w:left w:w="100" w:type="dxa"/>
              <w:bottom w:w="100" w:type="dxa"/>
              <w:right w:w="100" w:type="dxa"/>
            </w:tcMar>
            <w:vAlign w:val="center"/>
          </w:tcPr>
          <w:p w14:paraId="7C15CF00"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50</w:t>
            </w:r>
          </w:p>
        </w:tc>
        <w:tc>
          <w:tcPr>
            <w:tcW w:w="1611" w:type="dxa"/>
            <w:shd w:val="clear" w:color="auto" w:fill="auto"/>
            <w:tcMar>
              <w:top w:w="100" w:type="dxa"/>
              <w:left w:w="100" w:type="dxa"/>
              <w:bottom w:w="100" w:type="dxa"/>
              <w:right w:w="100" w:type="dxa"/>
            </w:tcMar>
            <w:vAlign w:val="center"/>
          </w:tcPr>
          <w:p w14:paraId="6BB32C15"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lang w:val="en-US"/>
              </w:rPr>
            </w:pPr>
            <w:r w:rsidRPr="00937C0E">
              <w:rPr>
                <w:rFonts w:ascii="Times New Roman" w:hAnsi="Times New Roman" w:cs="Times New Roman"/>
                <w:sz w:val="24"/>
                <w:szCs w:val="24"/>
                <w:lang w:val="en-US"/>
              </w:rPr>
              <w:t>80</w:t>
            </w:r>
          </w:p>
        </w:tc>
        <w:tc>
          <w:tcPr>
            <w:tcW w:w="1559" w:type="dxa"/>
            <w:shd w:val="clear" w:color="auto" w:fill="auto"/>
            <w:tcMar>
              <w:top w:w="100" w:type="dxa"/>
              <w:left w:w="100" w:type="dxa"/>
              <w:bottom w:w="100" w:type="dxa"/>
              <w:right w:w="100" w:type="dxa"/>
            </w:tcMar>
            <w:vAlign w:val="center"/>
          </w:tcPr>
          <w:p w14:paraId="53AF0FD9" w14:textId="77777777" w:rsidR="003C5AF2" w:rsidRPr="00937C0E" w:rsidRDefault="003C5AF2" w:rsidP="0031750E">
            <w:pPr>
              <w:widowControl w:val="0"/>
              <w:pBdr>
                <w:top w:val="nil"/>
                <w:left w:val="nil"/>
                <w:bottom w:val="nil"/>
                <w:right w:val="nil"/>
                <w:between w:val="nil"/>
              </w:pBdr>
              <w:spacing w:after="0" w:line="240" w:lineRule="auto"/>
              <w:jc w:val="center"/>
              <w:rPr>
                <w:rFonts w:ascii="Times New Roman" w:hAnsi="Times New Roman" w:cs="Times New Roman"/>
                <w:sz w:val="24"/>
                <w:szCs w:val="24"/>
              </w:rPr>
            </w:pPr>
          </w:p>
        </w:tc>
      </w:tr>
    </w:tbl>
    <w:p w14:paraId="5B3AF839" w14:textId="77777777" w:rsidR="003C5AF2" w:rsidRPr="00937C0E" w:rsidRDefault="003C5AF2" w:rsidP="003C5AF2">
      <w:pPr>
        <w:rPr>
          <w:rFonts w:ascii="Times New Roman" w:hAnsi="Times New Roman" w:cs="Times New Roman"/>
          <w:sz w:val="24"/>
          <w:szCs w:val="24"/>
        </w:rPr>
      </w:pPr>
    </w:p>
    <w:p w14:paraId="00518624" w14:textId="77777777" w:rsidR="003C5AF2" w:rsidRPr="00937C0E" w:rsidRDefault="003C5AF2" w:rsidP="003C5AF2">
      <w:pPr>
        <w:pStyle w:val="2"/>
        <w:spacing w:before="100" w:beforeAutospacing="1" w:after="100" w:afterAutospacing="1"/>
        <w:jc w:val="center"/>
        <w:rPr>
          <w:sz w:val="24"/>
          <w:szCs w:val="24"/>
        </w:rPr>
      </w:pPr>
      <w:bookmarkStart w:id="7" w:name="_Toc97254204"/>
      <w:bookmarkStart w:id="8" w:name="_Toc100277071"/>
      <w:bookmarkStart w:id="9" w:name="_Toc100874470"/>
      <w:r w:rsidRPr="00937C0E">
        <w:rPr>
          <w:sz w:val="24"/>
          <w:szCs w:val="24"/>
        </w:rPr>
        <w:t>2. МАТЕМАТИЧЕСКАЯ МОДЕЛЬ</w:t>
      </w:r>
      <w:bookmarkEnd w:id="7"/>
      <w:bookmarkEnd w:id="8"/>
      <w:bookmarkEnd w:id="9"/>
    </w:p>
    <w:p w14:paraId="5293C7FA" w14:textId="77777777" w:rsidR="003C5AF2" w:rsidRPr="00937C0E" w:rsidRDefault="003C5AF2" w:rsidP="003C5AF2">
      <w:pPr>
        <w:jc w:val="center"/>
        <w:rPr>
          <w:rFonts w:ascii="Times New Roman" w:hAnsi="Times New Roman" w:cs="Times New Roman"/>
          <w:sz w:val="24"/>
          <w:szCs w:val="24"/>
        </w:rPr>
      </w:pPr>
      <w:r w:rsidRPr="00937C0E">
        <w:rPr>
          <w:rFonts w:ascii="Times New Roman" w:hAnsi="Times New Roman" w:cs="Times New Roman"/>
          <w:sz w:val="24"/>
          <w:szCs w:val="24"/>
        </w:rPr>
        <w:t>Прямая задача игрока А</w:t>
      </w:r>
    </w:p>
    <w:p w14:paraId="0A6BA4CE" w14:textId="77777777" w:rsidR="003C5AF2" w:rsidRPr="00937C0E" w:rsidRDefault="003C5AF2" w:rsidP="003C5AF2">
      <w:pPr>
        <w:pStyle w:val="a3"/>
        <w:spacing w:after="100" w:afterAutospacing="1"/>
        <w:ind w:left="284"/>
        <w:jc w:val="center"/>
        <w:rPr>
          <w:b/>
          <w:bCs/>
          <w:sz w:val="24"/>
          <w:szCs w:val="24"/>
        </w:rPr>
      </w:pPr>
      <w:r w:rsidRPr="00937C0E">
        <w:rPr>
          <w:b/>
          <w:bCs/>
          <w:sz w:val="24"/>
          <w:szCs w:val="24"/>
        </w:rPr>
        <w:t>Исходные данные</w:t>
      </w:r>
    </w:p>
    <w:p w14:paraId="5E9E32AC" w14:textId="77777777" w:rsidR="003C5AF2" w:rsidRPr="00937C0E" w:rsidRDefault="003C5AF2" w:rsidP="003C5AF2">
      <w:pPr>
        <w:pStyle w:val="a3"/>
        <w:spacing w:after="100" w:afterAutospacing="1"/>
        <w:ind w:left="0" w:firstLine="567"/>
        <w:rPr>
          <w:sz w:val="24"/>
          <w:szCs w:val="24"/>
        </w:rPr>
      </w:pPr>
      <w:r w:rsidRPr="00937C0E">
        <w:rPr>
          <w:sz w:val="24"/>
          <w:szCs w:val="24"/>
        </w:rPr>
        <w:t xml:space="preserve">Транспонированная платёжная матрица </w:t>
      </w:r>
      <w:r w:rsidRPr="00937C0E">
        <w:rPr>
          <w:sz w:val="24"/>
          <w:szCs w:val="24"/>
          <w:lang w:val="en-US"/>
        </w:rPr>
        <w:t>G</w:t>
      </w:r>
      <w:r w:rsidRPr="00937C0E">
        <w:rPr>
          <w:sz w:val="24"/>
          <w:szCs w:val="24"/>
          <w:vertAlign w:val="superscript"/>
          <w:lang w:val="en-US"/>
        </w:rPr>
        <w:t>T</w:t>
      </w:r>
      <w:r w:rsidRPr="00937C0E">
        <w:rPr>
          <w:sz w:val="24"/>
          <w:szCs w:val="24"/>
        </w:rPr>
        <w:t>.</w:t>
      </w:r>
    </w:p>
    <w:p w14:paraId="760AE765" w14:textId="77777777" w:rsidR="003C5AF2" w:rsidRPr="00937C0E" w:rsidRDefault="003C5AF2" w:rsidP="003C5AF2">
      <w:pPr>
        <w:pStyle w:val="a3"/>
        <w:spacing w:after="100" w:afterAutospacing="1"/>
        <w:ind w:left="0"/>
        <w:jc w:val="center"/>
        <w:rPr>
          <w:sz w:val="24"/>
          <w:szCs w:val="24"/>
          <w:lang w:val="en-US"/>
        </w:rPr>
      </w:pPr>
      <w:r w:rsidRPr="00937C0E">
        <w:rPr>
          <w:sz w:val="24"/>
          <w:szCs w:val="24"/>
          <w:lang w:val="en-US"/>
        </w:rPr>
        <w:lastRenderedPageBreak/>
        <w:t>G</w:t>
      </w:r>
      <w:r w:rsidRPr="00937C0E">
        <w:rPr>
          <w:sz w:val="24"/>
          <w:szCs w:val="24"/>
          <w:vertAlign w:val="superscript"/>
          <w:lang w:val="en-US"/>
        </w:rPr>
        <w:t>T</w:t>
      </w:r>
      <w:r w:rsidRPr="00937C0E">
        <w:rPr>
          <w:sz w:val="24"/>
          <w:szCs w:val="24"/>
          <w:lang w:val="en-US"/>
        </w:rPr>
        <w:t xml:space="preserve"> =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W</m:t>
                  </m:r>
                  <m:r>
                    <w:rPr>
                      <w:rFonts w:ascii="Cambria Math" w:hAnsi="Cambria Math"/>
                      <w:sz w:val="24"/>
                      <w:szCs w:val="24"/>
                      <w:lang w:val="en-US"/>
                    </w:rPr>
                    <m:t>11</m:t>
                  </m:r>
                </m:e>
                <m:e>
                  <m:r>
                    <w:rPr>
                      <w:rFonts w:ascii="Cambria Math" w:hAnsi="Cambria Math"/>
                      <w:sz w:val="24"/>
                      <w:szCs w:val="24"/>
                    </w:rPr>
                    <m:t>W</m:t>
                  </m:r>
                  <m:r>
                    <w:rPr>
                      <w:rFonts w:ascii="Cambria Math" w:hAnsi="Cambria Math"/>
                      <w:sz w:val="24"/>
                      <w:szCs w:val="24"/>
                      <w:lang w:val="en-US"/>
                    </w:rPr>
                    <m:t>12</m:t>
                  </m:r>
                </m:e>
                <m:e>
                  <m:r>
                    <w:rPr>
                      <w:rFonts w:ascii="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1</m:t>
                  </m:r>
                  <m:r>
                    <w:rPr>
                      <w:rFonts w:ascii="Cambria Math" w:eastAsia="Cambria Math" w:hAnsi="Cambria Math"/>
                      <w:sz w:val="24"/>
                      <w:szCs w:val="24"/>
                    </w:rPr>
                    <m:t>n</m:t>
                  </m:r>
                  <m:ctrlPr>
                    <w:rPr>
                      <w:rFonts w:ascii="Cambria Math" w:eastAsia="Cambria Math" w:hAnsi="Cambria Math"/>
                      <w:i/>
                      <w:sz w:val="24"/>
                      <w:szCs w:val="24"/>
                    </w:rPr>
                  </m:ctrlPr>
                </m:e>
              </m:mr>
              <m:mr>
                <m:e>
                  <m:r>
                    <w:rPr>
                      <w:rFonts w:ascii="Cambria Math" w:eastAsia="Cambria Math" w:hAnsi="Cambria Math"/>
                      <w:sz w:val="24"/>
                      <w:szCs w:val="24"/>
                    </w:rPr>
                    <m:t>W</m:t>
                  </m:r>
                  <m:r>
                    <w:rPr>
                      <w:rFonts w:ascii="Cambria Math" w:eastAsia="Cambria Math" w:hAnsi="Cambria Math"/>
                      <w:sz w:val="24"/>
                      <w:szCs w:val="24"/>
                      <w:lang w:val="en-US"/>
                    </w:rPr>
                    <m:t>21</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22</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2</m:t>
                  </m:r>
                  <m:r>
                    <w:rPr>
                      <w:rFonts w:ascii="Cambria Math" w:eastAsia="Cambria Math" w:hAnsi="Cambria Math"/>
                      <w:sz w:val="24"/>
                      <w:szCs w:val="24"/>
                    </w:rPr>
                    <m:t>n</m:t>
                  </m:r>
                  <m:ctrlPr>
                    <w:rPr>
                      <w:rFonts w:ascii="Cambria Math" w:eastAsia="Cambria Math" w:hAnsi="Cambria Math"/>
                      <w:i/>
                      <w:sz w:val="24"/>
                      <w:szCs w:val="24"/>
                    </w:rPr>
                  </m:ctrlPr>
                </m:e>
              </m:mr>
              <m:mr>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mr>
              <m:mr>
                <m:e>
                  <m:r>
                    <w:rPr>
                      <w:rFonts w:ascii="Cambria Math" w:eastAsia="Cambria Math" w:hAnsi="Cambria Math"/>
                      <w:sz w:val="24"/>
                      <w:szCs w:val="24"/>
                    </w:rPr>
                    <m:t>Wn</m:t>
                  </m:r>
                  <m:r>
                    <w:rPr>
                      <w:rFonts w:ascii="Cambria Math" w:eastAsia="Cambria Math" w:hAnsi="Cambria Math"/>
                      <w:sz w:val="24"/>
                      <w:szCs w:val="24"/>
                      <w:lang w:val="en-US"/>
                    </w:rPr>
                    <m:t>1</m:t>
                  </m:r>
                </m:e>
                <m:e>
                  <m:r>
                    <w:rPr>
                      <w:rFonts w:ascii="Cambria Math" w:hAnsi="Cambria Math"/>
                      <w:sz w:val="24"/>
                      <w:szCs w:val="24"/>
                    </w:rPr>
                    <m:t>Wn</m:t>
                  </m:r>
                  <m:r>
                    <w:rPr>
                      <w:rFonts w:ascii="Cambria Math" w:hAnsi="Cambria Math"/>
                      <w:sz w:val="24"/>
                      <w:szCs w:val="24"/>
                      <w:lang w:val="en-US"/>
                    </w:rPr>
                    <m:t>2</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Wn</m:t>
                  </m:r>
                  <m:r>
                    <w:rPr>
                      <w:rFonts w:ascii="Cambria Math" w:eastAsia="Cambria Math" w:hAnsi="Cambria Math"/>
                      <w:sz w:val="24"/>
                      <w:szCs w:val="24"/>
                    </w:rPr>
                    <m:t>n</m:t>
                  </m:r>
                </m:e>
              </m:mr>
            </m:m>
          </m:e>
        </m:d>
      </m:oMath>
    </w:p>
    <w:p w14:paraId="1B5BF1A6" w14:textId="77777777" w:rsidR="003C5AF2" w:rsidRPr="00937C0E" w:rsidRDefault="003C5AF2" w:rsidP="003C5AF2">
      <w:pPr>
        <w:pStyle w:val="a3"/>
        <w:spacing w:after="100" w:afterAutospacing="1"/>
        <w:ind w:left="0" w:firstLine="567"/>
        <w:rPr>
          <w:sz w:val="24"/>
          <w:szCs w:val="24"/>
        </w:rPr>
      </w:pPr>
      <w:r w:rsidRPr="00937C0E">
        <w:rPr>
          <w:sz w:val="24"/>
          <w:szCs w:val="24"/>
        </w:rPr>
        <w:t xml:space="preserve">где </w:t>
      </w:r>
      <w:r w:rsidRPr="00937C0E">
        <w:rPr>
          <w:sz w:val="24"/>
          <w:szCs w:val="24"/>
          <w:lang w:val="en-US"/>
        </w:rPr>
        <w:t>n</w:t>
      </w:r>
      <w:r w:rsidRPr="00937C0E">
        <w:rPr>
          <w:sz w:val="24"/>
          <w:szCs w:val="24"/>
        </w:rPr>
        <w:t xml:space="preserve"> – количество стратегий игроков.</w:t>
      </w:r>
    </w:p>
    <w:p w14:paraId="31522CC5" w14:textId="77777777" w:rsidR="003C5AF2" w:rsidRPr="00937C0E" w:rsidRDefault="003C5AF2" w:rsidP="003C5AF2">
      <w:pPr>
        <w:spacing w:after="100" w:afterAutospacing="1"/>
        <w:jc w:val="center"/>
        <w:rPr>
          <w:rFonts w:ascii="Times New Roman" w:hAnsi="Times New Roman" w:cs="Times New Roman"/>
          <w:b/>
          <w:bCs/>
          <w:sz w:val="24"/>
          <w:szCs w:val="24"/>
        </w:rPr>
      </w:pPr>
      <w:r w:rsidRPr="00937C0E">
        <w:rPr>
          <w:rFonts w:ascii="Times New Roman" w:hAnsi="Times New Roman" w:cs="Times New Roman"/>
          <w:b/>
          <w:bCs/>
          <w:sz w:val="24"/>
          <w:szCs w:val="24"/>
        </w:rPr>
        <w:t>Переменные</w:t>
      </w:r>
    </w:p>
    <w:p w14:paraId="388C55A3" w14:textId="77777777" w:rsidR="003C5AF2" w:rsidRPr="00937C0E" w:rsidRDefault="003C5AF2" w:rsidP="003C5AF2">
      <w:pPr>
        <w:spacing w:after="100" w:afterAutospacing="1"/>
        <w:ind w:firstLine="567"/>
        <w:rPr>
          <w:rFonts w:ascii="Times New Roman" w:hAnsi="Times New Roman" w:cs="Times New Roman"/>
          <w:sz w:val="24"/>
          <w:szCs w:val="24"/>
        </w:rPr>
      </w:pPr>
      <w:r w:rsidRPr="00937C0E">
        <w:rPr>
          <w:rFonts w:ascii="Times New Roman" w:hAnsi="Times New Roman" w:cs="Times New Roman"/>
          <w:sz w:val="24"/>
          <w:szCs w:val="24"/>
        </w:rPr>
        <w:t xml:space="preserve">Переменные –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2,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3, </w:t>
      </w:r>
      <w:proofErr w:type="spellStart"/>
      <w:r w:rsidRPr="00937C0E">
        <w:rPr>
          <w:rFonts w:ascii="Times New Roman" w:hAnsi="Times New Roman" w:cs="Times New Roman"/>
          <w:sz w:val="24"/>
          <w:szCs w:val="24"/>
          <w:lang w:val="en-US"/>
        </w:rPr>
        <w:t>xn</w:t>
      </w:r>
      <w:proofErr w:type="spellEnd"/>
      <w:r w:rsidRPr="00937C0E">
        <w:rPr>
          <w:rFonts w:ascii="Times New Roman" w:hAnsi="Times New Roman" w:cs="Times New Roman"/>
          <w:sz w:val="24"/>
          <w:szCs w:val="24"/>
        </w:rPr>
        <w:t xml:space="preserve"> (заменённые на вероятности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2,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3, </w:t>
      </w:r>
      <w:proofErr w:type="spellStart"/>
      <w:r w:rsidRPr="00937C0E">
        <w:rPr>
          <w:rFonts w:ascii="Times New Roman" w:hAnsi="Times New Roman" w:cs="Times New Roman"/>
          <w:sz w:val="24"/>
          <w:szCs w:val="24"/>
          <w:lang w:val="en-US"/>
        </w:rPr>
        <w:t>pn</w:t>
      </w:r>
      <w:proofErr w:type="spellEnd"/>
      <w:r w:rsidRPr="00937C0E">
        <w:rPr>
          <w:rFonts w:ascii="Times New Roman" w:hAnsi="Times New Roman" w:cs="Times New Roman"/>
          <w:sz w:val="24"/>
          <w:szCs w:val="24"/>
        </w:rPr>
        <w:t>).</w:t>
      </w:r>
    </w:p>
    <w:p w14:paraId="7ABE2068" w14:textId="77777777" w:rsidR="003C5AF2" w:rsidRPr="00937C0E" w:rsidRDefault="003C5AF2" w:rsidP="003C5AF2">
      <w:pPr>
        <w:spacing w:after="100" w:afterAutospacing="1"/>
        <w:ind w:firstLine="567"/>
        <w:rPr>
          <w:rFonts w:ascii="Times New Roman" w:hAnsi="Times New Roman" w:cs="Times New Roman"/>
          <w:sz w:val="24"/>
          <w:szCs w:val="24"/>
        </w:rPr>
      </w:pPr>
      <w:r w:rsidRPr="00937C0E">
        <w:rPr>
          <w:rFonts w:ascii="Times New Roman" w:hAnsi="Times New Roman" w:cs="Times New Roman"/>
          <w:sz w:val="24"/>
          <w:szCs w:val="24"/>
        </w:rPr>
        <w:t>Целевая функция – максимальная величина входного/выходного потока:</w:t>
      </w:r>
    </w:p>
    <w:p w14:paraId="6AEE3FF2"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rPr>
      </w:pPr>
      <m:oMath>
        <m:r>
          <w:rPr>
            <w:rFonts w:ascii="Cambria Math" w:hAnsi="Cambria Math" w:cs="Times New Roman"/>
            <w:sz w:val="24"/>
            <w:szCs w:val="24"/>
            <w:lang w:val="en-US"/>
          </w:rPr>
          <m:t>L</m:t>
        </m:r>
        <m:r>
          <w:rPr>
            <w:rFonts w:ascii="Cambria Math" w:hAnsi="Cambria Math" w:cs="Times New Roman"/>
            <w:sz w:val="24"/>
            <w:szCs w:val="24"/>
          </w:rPr>
          <m:t>=x1+x2+x3 +xn→min</m:t>
        </m:r>
      </m:oMath>
      <w:r w:rsidRPr="00937C0E">
        <w:rPr>
          <w:rFonts w:ascii="Times New Roman" w:eastAsiaTheme="minorEastAsia" w:hAnsi="Times New Roman" w:cs="Times New Roman"/>
          <w:bCs/>
          <w:sz w:val="24"/>
          <w:szCs w:val="24"/>
        </w:rPr>
        <w:t xml:space="preserve">                                       (1.1.)</w:t>
      </w:r>
    </w:p>
    <w:p w14:paraId="51182505" w14:textId="77777777" w:rsidR="003C5AF2" w:rsidRPr="00937C0E" w:rsidRDefault="003C5AF2" w:rsidP="003C5AF2">
      <w:pPr>
        <w:spacing w:after="100" w:afterAutospacing="1"/>
        <w:jc w:val="center"/>
        <w:rPr>
          <w:rFonts w:ascii="Times New Roman" w:eastAsiaTheme="minorEastAsia" w:hAnsi="Times New Roman" w:cs="Times New Roman"/>
          <w:b/>
          <w:sz w:val="24"/>
          <w:szCs w:val="24"/>
        </w:rPr>
      </w:pPr>
      <w:r w:rsidRPr="00937C0E">
        <w:rPr>
          <w:rFonts w:ascii="Times New Roman" w:eastAsiaTheme="minorEastAsia" w:hAnsi="Times New Roman" w:cs="Times New Roman"/>
          <w:b/>
          <w:sz w:val="24"/>
          <w:szCs w:val="24"/>
        </w:rPr>
        <w:t>Ограничения</w:t>
      </w:r>
    </w:p>
    <w:p w14:paraId="2650FF45"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rPr>
      </w:pPr>
      <w:r w:rsidRPr="00937C0E">
        <w:rPr>
          <w:rFonts w:ascii="Times New Roman" w:eastAsiaTheme="minorEastAsia" w:hAnsi="Times New Roman" w:cs="Times New Roman"/>
          <w:bCs/>
          <w:sz w:val="24"/>
          <w:szCs w:val="24"/>
          <w:lang w:val="en-US"/>
        </w:rPr>
        <w:t>W</w:t>
      </w:r>
      <w:r w:rsidRPr="00937C0E">
        <w:rPr>
          <w:rFonts w:ascii="Times New Roman" w:eastAsiaTheme="minorEastAsia" w:hAnsi="Times New Roman" w:cs="Times New Roman"/>
          <w:bCs/>
          <w:sz w:val="24"/>
          <w:szCs w:val="24"/>
        </w:rPr>
        <w:t xml:space="preserve">11 * </w:t>
      </w:r>
      <w:r w:rsidRPr="00937C0E">
        <w:rPr>
          <w:rFonts w:ascii="Times New Roman" w:eastAsiaTheme="minorEastAsia" w:hAnsi="Times New Roman" w:cs="Times New Roman"/>
          <w:bCs/>
          <w:sz w:val="24"/>
          <w:szCs w:val="24"/>
          <w:lang w:val="en-US"/>
        </w:rPr>
        <w:t>x</w:t>
      </w:r>
      <w:r w:rsidRPr="00937C0E">
        <w:rPr>
          <w:rFonts w:ascii="Times New Roman" w:eastAsiaTheme="minorEastAsia" w:hAnsi="Times New Roman" w:cs="Times New Roman"/>
          <w:bCs/>
          <w:sz w:val="24"/>
          <w:szCs w:val="24"/>
        </w:rPr>
        <w:t xml:space="preserve">1 + </w:t>
      </w:r>
      <w:r w:rsidRPr="00937C0E">
        <w:rPr>
          <w:rFonts w:ascii="Times New Roman" w:eastAsiaTheme="minorEastAsia" w:hAnsi="Times New Roman" w:cs="Times New Roman"/>
          <w:bCs/>
          <w:sz w:val="24"/>
          <w:szCs w:val="24"/>
          <w:lang w:val="en-US"/>
        </w:rPr>
        <w:t>W</w:t>
      </w:r>
      <w:r w:rsidRPr="00937C0E">
        <w:rPr>
          <w:rFonts w:ascii="Times New Roman" w:eastAsiaTheme="minorEastAsia" w:hAnsi="Times New Roman" w:cs="Times New Roman"/>
          <w:bCs/>
          <w:sz w:val="24"/>
          <w:szCs w:val="24"/>
        </w:rPr>
        <w:t xml:space="preserve">21 * </w:t>
      </w:r>
      <w:r w:rsidRPr="00937C0E">
        <w:rPr>
          <w:rFonts w:ascii="Times New Roman" w:eastAsiaTheme="minorEastAsia" w:hAnsi="Times New Roman" w:cs="Times New Roman"/>
          <w:bCs/>
          <w:sz w:val="24"/>
          <w:szCs w:val="24"/>
          <w:lang w:val="en-US"/>
        </w:rPr>
        <w:t>x</w:t>
      </w:r>
      <w:r w:rsidRPr="00937C0E">
        <w:rPr>
          <w:rFonts w:ascii="Times New Roman" w:eastAsiaTheme="minorEastAsia" w:hAnsi="Times New Roman" w:cs="Times New Roman"/>
          <w:bCs/>
          <w:sz w:val="24"/>
          <w:szCs w:val="24"/>
        </w:rPr>
        <w:t xml:space="preserve">2 + … + </w:t>
      </w:r>
      <w:proofErr w:type="spellStart"/>
      <w:r w:rsidRPr="00937C0E">
        <w:rPr>
          <w:rFonts w:ascii="Times New Roman" w:eastAsiaTheme="minorEastAsia" w:hAnsi="Times New Roman" w:cs="Times New Roman"/>
          <w:bCs/>
          <w:sz w:val="24"/>
          <w:szCs w:val="24"/>
          <w:lang w:val="en-US"/>
        </w:rPr>
        <w:t>Wn</w:t>
      </w:r>
      <w:proofErr w:type="spellEnd"/>
      <w:r w:rsidRPr="00937C0E">
        <w:rPr>
          <w:rFonts w:ascii="Times New Roman" w:eastAsiaTheme="minorEastAsia" w:hAnsi="Times New Roman" w:cs="Times New Roman"/>
          <w:bCs/>
          <w:sz w:val="24"/>
          <w:szCs w:val="24"/>
        </w:rPr>
        <w:t xml:space="preserve">1 * </w:t>
      </w:r>
      <w:proofErr w:type="spellStart"/>
      <w:r w:rsidRPr="00937C0E">
        <w:rPr>
          <w:rFonts w:ascii="Times New Roman" w:eastAsiaTheme="minorEastAsia" w:hAnsi="Times New Roman" w:cs="Times New Roman"/>
          <w:bCs/>
          <w:sz w:val="24"/>
          <w:szCs w:val="24"/>
          <w:lang w:val="en-US"/>
        </w:rPr>
        <w:t>xn</w:t>
      </w:r>
      <w:proofErr w:type="spellEnd"/>
      <w:r w:rsidRPr="00937C0E">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≥1</m:t>
        </m:r>
      </m:oMath>
      <w:r w:rsidRPr="00937C0E">
        <w:rPr>
          <w:rFonts w:ascii="Times New Roman" w:eastAsiaTheme="minorEastAsia" w:hAnsi="Times New Roman" w:cs="Times New Roman"/>
          <w:bCs/>
          <w:sz w:val="24"/>
          <w:szCs w:val="24"/>
        </w:rPr>
        <w:t xml:space="preserve">                                   </w:t>
      </w:r>
      <w:proofErr w:type="gramStart"/>
      <w:r w:rsidRPr="00937C0E">
        <w:rPr>
          <w:rFonts w:ascii="Times New Roman" w:eastAsiaTheme="minorEastAsia" w:hAnsi="Times New Roman" w:cs="Times New Roman"/>
          <w:bCs/>
          <w:sz w:val="24"/>
          <w:szCs w:val="24"/>
        </w:rPr>
        <w:t xml:space="preserve">   (</w:t>
      </w:r>
      <w:proofErr w:type="gramEnd"/>
      <w:r w:rsidRPr="00937C0E">
        <w:rPr>
          <w:rFonts w:ascii="Times New Roman" w:eastAsiaTheme="minorEastAsia" w:hAnsi="Times New Roman" w:cs="Times New Roman"/>
          <w:bCs/>
          <w:sz w:val="24"/>
          <w:szCs w:val="24"/>
        </w:rPr>
        <w:t>1.2.)</w:t>
      </w:r>
    </w:p>
    <w:p w14:paraId="0C5DB45D"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rPr>
      </w:pPr>
      <w:r w:rsidRPr="00937C0E">
        <w:rPr>
          <w:rFonts w:ascii="Times New Roman" w:eastAsiaTheme="minorEastAsia" w:hAnsi="Times New Roman" w:cs="Times New Roman"/>
          <w:bCs/>
          <w:sz w:val="24"/>
          <w:szCs w:val="24"/>
          <w:lang w:val="en-US"/>
        </w:rPr>
        <w:t>W</w:t>
      </w:r>
      <w:r w:rsidRPr="00937C0E">
        <w:rPr>
          <w:rFonts w:ascii="Times New Roman" w:eastAsiaTheme="minorEastAsia" w:hAnsi="Times New Roman" w:cs="Times New Roman"/>
          <w:bCs/>
          <w:sz w:val="24"/>
          <w:szCs w:val="24"/>
        </w:rPr>
        <w:t xml:space="preserve">12 * </w:t>
      </w:r>
      <w:r w:rsidRPr="00937C0E">
        <w:rPr>
          <w:rFonts w:ascii="Times New Roman" w:eastAsiaTheme="minorEastAsia" w:hAnsi="Times New Roman" w:cs="Times New Roman"/>
          <w:bCs/>
          <w:sz w:val="24"/>
          <w:szCs w:val="24"/>
          <w:lang w:val="en-US"/>
        </w:rPr>
        <w:t>x</w:t>
      </w:r>
      <w:r w:rsidRPr="00937C0E">
        <w:rPr>
          <w:rFonts w:ascii="Times New Roman" w:eastAsiaTheme="minorEastAsia" w:hAnsi="Times New Roman" w:cs="Times New Roman"/>
          <w:bCs/>
          <w:sz w:val="24"/>
          <w:szCs w:val="24"/>
        </w:rPr>
        <w:t xml:space="preserve">1 + </w:t>
      </w:r>
      <w:r w:rsidRPr="00937C0E">
        <w:rPr>
          <w:rFonts w:ascii="Times New Roman" w:eastAsiaTheme="minorEastAsia" w:hAnsi="Times New Roman" w:cs="Times New Roman"/>
          <w:bCs/>
          <w:sz w:val="24"/>
          <w:szCs w:val="24"/>
          <w:lang w:val="en-US"/>
        </w:rPr>
        <w:t>W</w:t>
      </w:r>
      <w:r w:rsidRPr="00937C0E">
        <w:rPr>
          <w:rFonts w:ascii="Times New Roman" w:eastAsiaTheme="minorEastAsia" w:hAnsi="Times New Roman" w:cs="Times New Roman"/>
          <w:bCs/>
          <w:sz w:val="24"/>
          <w:szCs w:val="24"/>
        </w:rPr>
        <w:t xml:space="preserve">22 * </w:t>
      </w:r>
      <w:r w:rsidRPr="00937C0E">
        <w:rPr>
          <w:rFonts w:ascii="Times New Roman" w:eastAsiaTheme="minorEastAsia" w:hAnsi="Times New Roman" w:cs="Times New Roman"/>
          <w:bCs/>
          <w:sz w:val="24"/>
          <w:szCs w:val="24"/>
          <w:lang w:val="en-US"/>
        </w:rPr>
        <w:t>x</w:t>
      </w:r>
      <w:r w:rsidRPr="00937C0E">
        <w:rPr>
          <w:rFonts w:ascii="Times New Roman" w:eastAsiaTheme="minorEastAsia" w:hAnsi="Times New Roman" w:cs="Times New Roman"/>
          <w:bCs/>
          <w:sz w:val="24"/>
          <w:szCs w:val="24"/>
        </w:rPr>
        <w:t xml:space="preserve">2 + … + </w:t>
      </w:r>
      <w:proofErr w:type="spellStart"/>
      <w:r w:rsidRPr="00937C0E">
        <w:rPr>
          <w:rFonts w:ascii="Times New Roman" w:eastAsiaTheme="minorEastAsia" w:hAnsi="Times New Roman" w:cs="Times New Roman"/>
          <w:bCs/>
          <w:sz w:val="24"/>
          <w:szCs w:val="24"/>
          <w:lang w:val="en-US"/>
        </w:rPr>
        <w:t>Wn</w:t>
      </w:r>
      <w:proofErr w:type="spellEnd"/>
      <w:r w:rsidRPr="00937C0E">
        <w:rPr>
          <w:rFonts w:ascii="Times New Roman" w:eastAsiaTheme="minorEastAsia" w:hAnsi="Times New Roman" w:cs="Times New Roman"/>
          <w:bCs/>
          <w:sz w:val="24"/>
          <w:szCs w:val="24"/>
        </w:rPr>
        <w:t xml:space="preserve">2 * </w:t>
      </w:r>
      <w:proofErr w:type="spellStart"/>
      <w:r w:rsidRPr="00937C0E">
        <w:rPr>
          <w:rFonts w:ascii="Times New Roman" w:eastAsiaTheme="minorEastAsia" w:hAnsi="Times New Roman" w:cs="Times New Roman"/>
          <w:bCs/>
          <w:sz w:val="24"/>
          <w:szCs w:val="24"/>
          <w:lang w:val="en-US"/>
        </w:rPr>
        <w:t>xn</w:t>
      </w:r>
      <w:proofErr w:type="spellEnd"/>
      <w:r w:rsidRPr="00937C0E">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≥1</m:t>
        </m:r>
      </m:oMath>
      <w:r w:rsidRPr="00937C0E">
        <w:rPr>
          <w:rFonts w:ascii="Times New Roman" w:eastAsiaTheme="minorEastAsia" w:hAnsi="Times New Roman" w:cs="Times New Roman"/>
          <w:bCs/>
          <w:sz w:val="24"/>
          <w:szCs w:val="24"/>
        </w:rPr>
        <w:t xml:space="preserve">                                   </w:t>
      </w:r>
      <w:proofErr w:type="gramStart"/>
      <w:r w:rsidRPr="00937C0E">
        <w:rPr>
          <w:rFonts w:ascii="Times New Roman" w:eastAsiaTheme="minorEastAsia" w:hAnsi="Times New Roman" w:cs="Times New Roman"/>
          <w:bCs/>
          <w:sz w:val="24"/>
          <w:szCs w:val="24"/>
        </w:rPr>
        <w:t xml:space="preserve">   (</w:t>
      </w:r>
      <w:proofErr w:type="gramEnd"/>
      <w:r w:rsidRPr="00937C0E">
        <w:rPr>
          <w:rFonts w:ascii="Times New Roman" w:eastAsiaTheme="minorEastAsia" w:hAnsi="Times New Roman" w:cs="Times New Roman"/>
          <w:bCs/>
          <w:sz w:val="24"/>
          <w:szCs w:val="24"/>
        </w:rPr>
        <w:t>1.3.)</w:t>
      </w:r>
    </w:p>
    <w:p w14:paraId="01DD1367"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lang w:val="en-US"/>
        </w:rPr>
      </w:pPr>
      <w:r w:rsidRPr="00937C0E">
        <w:rPr>
          <w:rFonts w:ascii="Times New Roman" w:eastAsiaTheme="minorEastAsia" w:hAnsi="Times New Roman" w:cs="Times New Roman"/>
          <w:bCs/>
          <w:sz w:val="24"/>
          <w:szCs w:val="24"/>
          <w:lang w:val="en-US"/>
        </w:rPr>
        <w:t xml:space="preserve">Wn1 * x1 + Wn2 * x2 + … + </w:t>
      </w:r>
      <w:proofErr w:type="spellStart"/>
      <w:r w:rsidRPr="00937C0E">
        <w:rPr>
          <w:rFonts w:ascii="Times New Roman" w:eastAsiaTheme="minorEastAsia" w:hAnsi="Times New Roman" w:cs="Times New Roman"/>
          <w:bCs/>
          <w:sz w:val="24"/>
          <w:szCs w:val="24"/>
          <w:lang w:val="en-US"/>
        </w:rPr>
        <w:t>Wnn</w:t>
      </w:r>
      <w:proofErr w:type="spellEnd"/>
      <w:r w:rsidRPr="00937C0E">
        <w:rPr>
          <w:rFonts w:ascii="Times New Roman" w:eastAsiaTheme="minorEastAsia" w:hAnsi="Times New Roman" w:cs="Times New Roman"/>
          <w:bCs/>
          <w:sz w:val="24"/>
          <w:szCs w:val="24"/>
          <w:lang w:val="en-US"/>
        </w:rPr>
        <w:t xml:space="preserve"> * </w:t>
      </w:r>
      <w:proofErr w:type="spellStart"/>
      <w:r w:rsidRPr="00937C0E">
        <w:rPr>
          <w:rFonts w:ascii="Times New Roman" w:eastAsiaTheme="minorEastAsia" w:hAnsi="Times New Roman" w:cs="Times New Roman"/>
          <w:bCs/>
          <w:sz w:val="24"/>
          <w:szCs w:val="24"/>
          <w:lang w:val="en-US"/>
        </w:rPr>
        <w:t>xn</w:t>
      </w:r>
      <w:proofErr w:type="spellEnd"/>
      <w:r w:rsidRPr="00937C0E">
        <w:rPr>
          <w:rFonts w:ascii="Times New Roman" w:eastAsiaTheme="minorEastAsia" w:hAnsi="Times New Roman" w:cs="Times New Roman"/>
          <w:bCs/>
          <w:sz w:val="24"/>
          <w:szCs w:val="24"/>
          <w:lang w:val="en-US"/>
        </w:rPr>
        <w:t xml:space="preserve"> </w:t>
      </w:r>
      <m:oMath>
        <m:r>
          <w:rPr>
            <w:rFonts w:ascii="Cambria Math" w:eastAsiaTheme="minorEastAsia" w:hAnsi="Cambria Math" w:cs="Times New Roman"/>
            <w:sz w:val="24"/>
            <w:szCs w:val="24"/>
            <w:lang w:val="en-US"/>
          </w:rPr>
          <m:t>≥1</m:t>
        </m:r>
      </m:oMath>
      <w:r w:rsidRPr="00937C0E">
        <w:rPr>
          <w:rFonts w:ascii="Times New Roman" w:eastAsiaTheme="minorEastAsia" w:hAnsi="Times New Roman" w:cs="Times New Roman"/>
          <w:bCs/>
          <w:sz w:val="24"/>
          <w:szCs w:val="24"/>
          <w:lang w:val="en-US"/>
        </w:rPr>
        <w:t xml:space="preserve">                                   </w:t>
      </w:r>
      <w:proofErr w:type="gramStart"/>
      <w:r w:rsidRPr="00937C0E">
        <w:rPr>
          <w:rFonts w:ascii="Times New Roman" w:eastAsiaTheme="minorEastAsia" w:hAnsi="Times New Roman" w:cs="Times New Roman"/>
          <w:bCs/>
          <w:sz w:val="24"/>
          <w:szCs w:val="24"/>
          <w:lang w:val="en-US"/>
        </w:rPr>
        <w:t xml:space="preserve">  </w:t>
      </w:r>
      <w:r w:rsidRPr="00937C0E">
        <w:rPr>
          <w:rFonts w:ascii="Times New Roman" w:eastAsiaTheme="minorEastAsia" w:hAnsi="Times New Roman" w:cs="Times New Roman"/>
          <w:sz w:val="24"/>
          <w:szCs w:val="24"/>
          <w:lang w:val="en-US"/>
        </w:rPr>
        <w:t xml:space="preserve"> (</w:t>
      </w:r>
      <w:proofErr w:type="gramEnd"/>
      <w:r w:rsidRPr="00937C0E">
        <w:rPr>
          <w:rFonts w:ascii="Times New Roman" w:eastAsiaTheme="minorEastAsia" w:hAnsi="Times New Roman" w:cs="Times New Roman"/>
          <w:sz w:val="24"/>
          <w:szCs w:val="24"/>
          <w:lang w:val="en-US"/>
        </w:rPr>
        <w:t>1.4.)</w:t>
      </w:r>
    </w:p>
    <w:p w14:paraId="193E1210" w14:textId="77777777" w:rsidR="003C5AF2" w:rsidRPr="00937C0E" w:rsidRDefault="003C5AF2" w:rsidP="003C5AF2">
      <w:pPr>
        <w:spacing w:after="100" w:afterAutospacing="1"/>
        <w:ind w:firstLine="567"/>
        <w:rPr>
          <w:rFonts w:ascii="Times New Roman" w:eastAsiaTheme="minorEastAsia" w:hAnsi="Times New Roman" w:cs="Times New Roman"/>
          <w:bCs/>
          <w:sz w:val="24"/>
          <w:szCs w:val="24"/>
        </w:rPr>
      </w:pPr>
      <w:r w:rsidRPr="00937C0E">
        <w:rPr>
          <w:rFonts w:ascii="Times New Roman" w:eastAsiaTheme="minorEastAsia" w:hAnsi="Times New Roman" w:cs="Times New Roman"/>
          <w:bCs/>
          <w:sz w:val="24"/>
          <w:szCs w:val="24"/>
        </w:rPr>
        <w:t>Обратная замена переменных:</w:t>
      </w:r>
    </w:p>
    <w:p w14:paraId="7D47B9C4"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lang w:val="en-US"/>
        </w:rPr>
      </w:pPr>
      <w:r w:rsidRPr="00937C0E">
        <w:rPr>
          <w:rFonts w:ascii="Times New Roman" w:eastAsiaTheme="minorEastAsia" w:hAnsi="Times New Roman" w:cs="Times New Roman"/>
          <w:bCs/>
          <w:sz w:val="24"/>
          <w:szCs w:val="24"/>
          <w:lang w:val="en-US"/>
        </w:rPr>
        <w:t xml:space="preserve">V </w:t>
      </w:r>
      <w:r w:rsidRPr="00937C0E">
        <w:rPr>
          <w:rFonts w:ascii="Times New Roman" w:eastAsiaTheme="minorEastAsia" w:hAnsi="Times New Roman" w:cs="Times New Roman"/>
          <w:i/>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Lmin</m:t>
            </m:r>
          </m:den>
        </m:f>
      </m:oMath>
      <w:r w:rsidRPr="00937C0E">
        <w:rPr>
          <w:rFonts w:ascii="Times New Roman" w:eastAsiaTheme="minorEastAsia" w:hAnsi="Times New Roman" w:cs="Times New Roman"/>
          <w:bCs/>
          <w:sz w:val="24"/>
          <w:szCs w:val="24"/>
          <w:lang w:val="en-US"/>
        </w:rPr>
        <w:t xml:space="preserve">,  p1 = x1 * V, p2 = x2 * V, p3 = x3 * V                           </w:t>
      </w:r>
      <w:proofErr w:type="gramStart"/>
      <w:r w:rsidRPr="00937C0E">
        <w:rPr>
          <w:rFonts w:ascii="Times New Roman" w:eastAsiaTheme="minorEastAsia" w:hAnsi="Times New Roman" w:cs="Times New Roman"/>
          <w:bCs/>
          <w:sz w:val="24"/>
          <w:szCs w:val="24"/>
          <w:lang w:val="en-US"/>
        </w:rPr>
        <w:t xml:space="preserve">   (</w:t>
      </w:r>
      <w:proofErr w:type="gramEnd"/>
      <w:r w:rsidRPr="00937C0E">
        <w:rPr>
          <w:rFonts w:ascii="Times New Roman" w:eastAsiaTheme="minorEastAsia" w:hAnsi="Times New Roman" w:cs="Times New Roman"/>
          <w:bCs/>
          <w:sz w:val="24"/>
          <w:szCs w:val="24"/>
          <w:lang w:val="en-US"/>
        </w:rPr>
        <w:t>1.5.)</w:t>
      </w:r>
    </w:p>
    <w:p w14:paraId="43AE8FC3" w14:textId="77777777" w:rsidR="003C5AF2" w:rsidRPr="00937C0E" w:rsidRDefault="003C5AF2" w:rsidP="003C5AF2">
      <w:pPr>
        <w:spacing w:after="100" w:afterAutospacing="1"/>
        <w:ind w:firstLine="567"/>
        <w:rPr>
          <w:rFonts w:ascii="Times New Roman" w:eastAsiaTheme="minorEastAsia" w:hAnsi="Times New Roman" w:cs="Times New Roman"/>
          <w:bCs/>
          <w:sz w:val="24"/>
          <w:szCs w:val="24"/>
        </w:rPr>
      </w:pPr>
      <w:r w:rsidRPr="00937C0E">
        <w:rPr>
          <w:rFonts w:ascii="Times New Roman" w:eastAsiaTheme="minorEastAsia" w:hAnsi="Times New Roman" w:cs="Times New Roman"/>
          <w:bCs/>
          <w:sz w:val="24"/>
          <w:szCs w:val="24"/>
        </w:rPr>
        <w:t>В смешанных стратегиях варианты смешиваются в определённых пропорциях для игрока А и В:</w:t>
      </w:r>
    </w:p>
    <w:p w14:paraId="1ACDF38C" w14:textId="77777777" w:rsidR="003C5AF2" w:rsidRPr="00937C0E" w:rsidRDefault="003C5AF2" w:rsidP="003C5AF2">
      <w:pPr>
        <w:spacing w:after="100" w:afterAutospacing="1"/>
        <w:ind w:firstLine="567"/>
        <w:jc w:val="right"/>
        <w:rPr>
          <w:rFonts w:ascii="Times New Roman" w:eastAsiaTheme="minorEastAsia" w:hAnsi="Times New Roman" w:cs="Times New Roman"/>
          <w:bCs/>
          <w:sz w:val="24"/>
          <w:szCs w:val="24"/>
          <w:lang w:val="en-US"/>
        </w:rPr>
      </w:pPr>
      <w:r w:rsidRPr="00937C0E">
        <w:rPr>
          <w:rFonts w:ascii="Times New Roman" w:eastAsiaTheme="minorEastAsia" w:hAnsi="Times New Roman" w:cs="Times New Roman"/>
          <w:bCs/>
          <w:sz w:val="24"/>
          <w:szCs w:val="24"/>
          <w:lang w:val="en-US"/>
        </w:rPr>
        <w:t xml:space="preserve">Sa = (p1, p2, p3, …, </w:t>
      </w:r>
      <w:proofErr w:type="spellStart"/>
      <w:r w:rsidRPr="00937C0E">
        <w:rPr>
          <w:rFonts w:ascii="Times New Roman" w:eastAsiaTheme="minorEastAsia" w:hAnsi="Times New Roman" w:cs="Times New Roman"/>
          <w:bCs/>
          <w:sz w:val="24"/>
          <w:szCs w:val="24"/>
          <w:lang w:val="en-US"/>
        </w:rPr>
        <w:t>pn</w:t>
      </w:r>
      <w:proofErr w:type="spellEnd"/>
      <w:r w:rsidRPr="00937C0E">
        <w:rPr>
          <w:rFonts w:ascii="Times New Roman" w:eastAsiaTheme="minorEastAsia" w:hAnsi="Times New Roman" w:cs="Times New Roman"/>
          <w:bCs/>
          <w:sz w:val="24"/>
          <w:szCs w:val="24"/>
          <w:lang w:val="en-US"/>
        </w:rPr>
        <w:t xml:space="preserve">), Sb = (p1, p2, p3, …, </w:t>
      </w:r>
      <w:proofErr w:type="spellStart"/>
      <w:proofErr w:type="gramStart"/>
      <w:r w:rsidRPr="00937C0E">
        <w:rPr>
          <w:rFonts w:ascii="Times New Roman" w:eastAsiaTheme="minorEastAsia" w:hAnsi="Times New Roman" w:cs="Times New Roman"/>
          <w:bCs/>
          <w:sz w:val="24"/>
          <w:szCs w:val="24"/>
          <w:lang w:val="en-US"/>
        </w:rPr>
        <w:t>pn</w:t>
      </w:r>
      <w:proofErr w:type="spellEnd"/>
      <w:r w:rsidRPr="00937C0E">
        <w:rPr>
          <w:rFonts w:ascii="Times New Roman" w:eastAsiaTheme="minorEastAsia" w:hAnsi="Times New Roman" w:cs="Times New Roman"/>
          <w:bCs/>
          <w:sz w:val="24"/>
          <w:szCs w:val="24"/>
          <w:lang w:val="en-US"/>
        </w:rPr>
        <w:t xml:space="preserve">)   </w:t>
      </w:r>
      <w:proofErr w:type="gramEnd"/>
      <w:r w:rsidRPr="00937C0E">
        <w:rPr>
          <w:rFonts w:ascii="Times New Roman" w:eastAsiaTheme="minorEastAsia" w:hAnsi="Times New Roman" w:cs="Times New Roman"/>
          <w:bCs/>
          <w:sz w:val="24"/>
          <w:szCs w:val="24"/>
          <w:lang w:val="en-US"/>
        </w:rPr>
        <w:t xml:space="preserve">                        </w:t>
      </w:r>
      <w:r w:rsidRPr="00937C0E">
        <w:rPr>
          <w:rFonts w:ascii="Times New Roman" w:eastAsiaTheme="minorEastAsia" w:hAnsi="Times New Roman" w:cs="Times New Roman"/>
          <w:sz w:val="24"/>
          <w:szCs w:val="24"/>
          <w:lang w:val="en-US"/>
        </w:rPr>
        <w:t xml:space="preserve"> (1.6.)</w:t>
      </w:r>
    </w:p>
    <w:p w14:paraId="6A05152D" w14:textId="77777777" w:rsidR="003C5AF2" w:rsidRPr="00937C0E" w:rsidRDefault="003C5AF2" w:rsidP="00466DF0">
      <w:pPr>
        <w:spacing w:after="100" w:afterAutospacing="1"/>
        <w:jc w:val="center"/>
        <w:outlineLvl w:val="1"/>
        <w:rPr>
          <w:rFonts w:ascii="Times New Roman" w:hAnsi="Times New Roman" w:cs="Times New Roman"/>
          <w:b/>
          <w:bCs/>
          <w:sz w:val="24"/>
          <w:szCs w:val="24"/>
        </w:rPr>
      </w:pPr>
      <w:bookmarkStart w:id="10" w:name="_Toc100277072"/>
      <w:bookmarkStart w:id="11" w:name="_Toc100874471"/>
      <w:r w:rsidRPr="00937C0E">
        <w:rPr>
          <w:rFonts w:ascii="Times New Roman" w:hAnsi="Times New Roman" w:cs="Times New Roman"/>
          <w:b/>
          <w:bCs/>
          <w:sz w:val="24"/>
          <w:szCs w:val="24"/>
        </w:rPr>
        <w:t>3. АЛГОРИТМ</w:t>
      </w:r>
      <w:bookmarkEnd w:id="10"/>
      <w:bookmarkEnd w:id="11"/>
    </w:p>
    <w:p w14:paraId="600A5EF3" w14:textId="77777777" w:rsidR="003C5AF2" w:rsidRPr="00937C0E" w:rsidRDefault="003C5AF2" w:rsidP="003C5AF2">
      <w:pPr>
        <w:pStyle w:val="a5"/>
        <w:shd w:val="clear" w:color="auto" w:fill="FFFFFF"/>
        <w:spacing w:before="0" w:beforeAutospacing="0" w:after="0" w:afterAutospacing="0" w:line="360" w:lineRule="auto"/>
        <w:ind w:right="-1" w:firstLine="567"/>
        <w:jc w:val="both"/>
        <w:rPr>
          <w:shd w:val="clear" w:color="auto" w:fill="FFFFFF"/>
        </w:rPr>
      </w:pPr>
      <w:r w:rsidRPr="00937C0E">
        <w:t>Рассмотрим конечную антагонистическую игру двух игроков А и В</w:t>
      </w:r>
      <w:r w:rsidRPr="00937C0E">
        <w:rPr>
          <w:shd w:val="clear" w:color="auto" w:fill="FFFFFF"/>
        </w:rPr>
        <w:t xml:space="preserve">, в которой участвуют два игрока, множество стратегий каждого игрока конечно, а выигрыш одного игрока равен проигрышу другого (бескоалиционная, конечная, антагонистическая игра двух лиц). Ходы одновременны, а используемые стратегии – смешанные и чистые. Используется платёжная матрица игрока А. </w:t>
      </w:r>
    </w:p>
    <w:p w14:paraId="08E976EF" w14:textId="77777777" w:rsidR="003C5AF2" w:rsidRPr="00937C0E" w:rsidRDefault="003C5AF2" w:rsidP="003C5AF2">
      <w:pPr>
        <w:pStyle w:val="a3"/>
        <w:spacing w:after="0"/>
        <w:ind w:left="0" w:firstLine="567"/>
        <w:rPr>
          <w:sz w:val="24"/>
          <w:szCs w:val="24"/>
          <w:shd w:val="clear" w:color="auto" w:fill="FFFFFF"/>
        </w:rPr>
      </w:pPr>
      <w:r w:rsidRPr="00937C0E">
        <w:rPr>
          <w:sz w:val="24"/>
          <w:szCs w:val="24"/>
          <w:shd w:val="clear" w:color="auto" w:fill="FFFFFF"/>
        </w:rPr>
        <w:t xml:space="preserve">Стратегия «Максимин» обеспечивает максимальный из гарантированных выигрышей игрока </w:t>
      </w:r>
      <w:r w:rsidRPr="00937C0E">
        <w:rPr>
          <w:sz w:val="24"/>
          <w:szCs w:val="24"/>
          <w:shd w:val="clear" w:color="auto" w:fill="FFFFFF"/>
          <w:lang w:val="en-US"/>
        </w:rPr>
        <w:t>A</w:t>
      </w:r>
      <w:r w:rsidRPr="00937C0E">
        <w:rPr>
          <w:sz w:val="24"/>
          <w:szCs w:val="24"/>
          <w:shd w:val="clear" w:color="auto" w:fill="FFFFFF"/>
        </w:rPr>
        <w:t xml:space="preserve">, какие бы стратегии </w:t>
      </w:r>
      <w:proofErr w:type="gramStart"/>
      <w:r w:rsidRPr="00937C0E">
        <w:rPr>
          <w:sz w:val="24"/>
          <w:szCs w:val="24"/>
          <w:shd w:val="clear" w:color="auto" w:fill="FFFFFF"/>
        </w:rPr>
        <w:t>не</w:t>
      </w:r>
      <w:proofErr w:type="gramEnd"/>
      <w:r w:rsidRPr="00937C0E">
        <w:rPr>
          <w:sz w:val="24"/>
          <w:szCs w:val="24"/>
          <w:shd w:val="clear" w:color="auto" w:fill="FFFFFF"/>
        </w:rPr>
        <w:t xml:space="preserve"> применял в ответ игрок </w:t>
      </w:r>
      <w:r w:rsidRPr="00937C0E">
        <w:rPr>
          <w:sz w:val="24"/>
          <w:szCs w:val="24"/>
          <w:shd w:val="clear" w:color="auto" w:fill="FFFFFF"/>
          <w:lang w:val="en-US"/>
        </w:rPr>
        <w:t>B</w:t>
      </w:r>
      <w:r w:rsidRPr="00937C0E">
        <w:rPr>
          <w:sz w:val="24"/>
          <w:szCs w:val="24"/>
          <w:shd w:val="clear" w:color="auto" w:fill="FFFFFF"/>
        </w:rPr>
        <w:t>. Выбранное по данной стратегии число называется нижней ценой игры – в данной задаче 50. Это означает, что если игрок А будет использовать стратегию 2, то гарантированный процент голосов не будет ниже этой цифры.</w:t>
      </w:r>
    </w:p>
    <w:p w14:paraId="7F845C74" w14:textId="77777777" w:rsidR="003C5AF2" w:rsidRPr="00937C0E" w:rsidRDefault="003C5AF2" w:rsidP="003C5AF2">
      <w:pPr>
        <w:pStyle w:val="a3"/>
        <w:spacing w:after="0"/>
        <w:ind w:left="0" w:firstLine="567"/>
        <w:rPr>
          <w:sz w:val="24"/>
          <w:szCs w:val="24"/>
          <w:shd w:val="clear" w:color="auto" w:fill="FFFFFF"/>
        </w:rPr>
      </w:pPr>
      <w:r w:rsidRPr="00937C0E">
        <w:rPr>
          <w:sz w:val="24"/>
          <w:szCs w:val="24"/>
          <w:shd w:val="clear" w:color="auto" w:fill="FFFFFF"/>
        </w:rPr>
        <w:lastRenderedPageBreak/>
        <w:t xml:space="preserve">Стратегия «Минимакс» обеспечивает минимальный проигрыш игрока </w:t>
      </w:r>
      <w:r w:rsidRPr="00937C0E">
        <w:rPr>
          <w:sz w:val="24"/>
          <w:szCs w:val="24"/>
          <w:shd w:val="clear" w:color="auto" w:fill="FFFFFF"/>
          <w:lang w:val="en-US"/>
        </w:rPr>
        <w:t>B</w:t>
      </w:r>
      <w:r w:rsidRPr="00937C0E">
        <w:rPr>
          <w:sz w:val="24"/>
          <w:szCs w:val="24"/>
          <w:shd w:val="clear" w:color="auto" w:fill="FFFFFF"/>
        </w:rPr>
        <w:t xml:space="preserve">, какие бы стратегии </w:t>
      </w:r>
      <w:proofErr w:type="gramStart"/>
      <w:r w:rsidRPr="00937C0E">
        <w:rPr>
          <w:sz w:val="24"/>
          <w:szCs w:val="24"/>
          <w:shd w:val="clear" w:color="auto" w:fill="FFFFFF"/>
        </w:rPr>
        <w:t>не</w:t>
      </w:r>
      <w:proofErr w:type="gramEnd"/>
      <w:r w:rsidRPr="00937C0E">
        <w:rPr>
          <w:sz w:val="24"/>
          <w:szCs w:val="24"/>
          <w:shd w:val="clear" w:color="auto" w:fill="FFFFFF"/>
        </w:rPr>
        <w:t xml:space="preserve"> применял игрок А (обратная стратегия «Максимин»). Выбранное по данной стратегии число называется верхней ценой игры – в данной задаче 45, что означает, что процент голосов за игрока В гарантированно не получится ниже этого значения.</w:t>
      </w:r>
    </w:p>
    <w:p w14:paraId="13DBBFBC" w14:textId="77777777" w:rsidR="003C5AF2" w:rsidRPr="00937C0E" w:rsidRDefault="003C5AF2" w:rsidP="003C5AF2">
      <w:pPr>
        <w:pStyle w:val="a3"/>
        <w:spacing w:after="0"/>
        <w:ind w:left="0" w:firstLine="567"/>
        <w:rPr>
          <w:sz w:val="24"/>
          <w:szCs w:val="24"/>
          <w:shd w:val="clear" w:color="auto" w:fill="FFFFFF"/>
        </w:rPr>
      </w:pPr>
      <w:r w:rsidRPr="00937C0E">
        <w:rPr>
          <w:sz w:val="24"/>
          <w:szCs w:val="24"/>
          <w:shd w:val="clear" w:color="auto" w:fill="FFFFFF"/>
        </w:rPr>
        <w:t>Если бы в примере минимакс совпадал бы с максимином, то такая игра называлась бы игрой с седловой точкой. Седловая точка – это пара оптимальных стратегий (</w:t>
      </w:r>
      <w:proofErr w:type="spellStart"/>
      <w:r w:rsidRPr="00937C0E">
        <w:rPr>
          <w:sz w:val="24"/>
          <w:szCs w:val="24"/>
          <w:shd w:val="clear" w:color="auto" w:fill="FFFFFF"/>
        </w:rPr>
        <w:t>A</w:t>
      </w:r>
      <w:r w:rsidRPr="00937C0E">
        <w:rPr>
          <w:sz w:val="24"/>
          <w:szCs w:val="24"/>
          <w:shd w:val="clear" w:color="auto" w:fill="FFFFFF"/>
          <w:vertAlign w:val="subscript"/>
        </w:rPr>
        <w:t>i</w:t>
      </w:r>
      <w:proofErr w:type="spellEnd"/>
      <w:r w:rsidRPr="00937C0E">
        <w:rPr>
          <w:sz w:val="24"/>
          <w:szCs w:val="24"/>
          <w:shd w:val="clear" w:color="auto" w:fill="FFFFFF"/>
        </w:rPr>
        <w:t>, </w:t>
      </w:r>
      <w:proofErr w:type="spellStart"/>
      <w:r w:rsidRPr="00937C0E">
        <w:rPr>
          <w:sz w:val="24"/>
          <w:szCs w:val="24"/>
          <w:shd w:val="clear" w:color="auto" w:fill="FFFFFF"/>
        </w:rPr>
        <w:t>B</w:t>
      </w:r>
      <w:r w:rsidRPr="00937C0E">
        <w:rPr>
          <w:sz w:val="24"/>
          <w:szCs w:val="24"/>
          <w:shd w:val="clear" w:color="auto" w:fill="FFFFFF"/>
          <w:vertAlign w:val="subscript"/>
        </w:rPr>
        <w:t>j</w:t>
      </w:r>
      <w:proofErr w:type="spellEnd"/>
      <w:r w:rsidRPr="00937C0E">
        <w:rPr>
          <w:sz w:val="24"/>
          <w:szCs w:val="24"/>
          <w:shd w:val="clear" w:color="auto" w:fill="FFFFFF"/>
        </w:rPr>
        <w:t>). этом случае число α = β называется (чистой) ценой игры (нижняя и верхняя цена игры совпадают). Это означает, что матрица содержит такой элемент, который является минимальным в своей строке и одновременно максимальным в своем столбце.</w:t>
      </w:r>
    </w:p>
    <w:p w14:paraId="705750DB" w14:textId="77777777" w:rsidR="003C5AF2" w:rsidRPr="00937C0E" w:rsidRDefault="003C5AF2" w:rsidP="003C5AF2">
      <w:pPr>
        <w:pStyle w:val="a3"/>
        <w:spacing w:after="0"/>
        <w:ind w:left="0" w:firstLine="567"/>
        <w:rPr>
          <w:sz w:val="24"/>
          <w:szCs w:val="24"/>
          <w:shd w:val="clear" w:color="auto" w:fill="FFFFFF"/>
        </w:rPr>
      </w:pPr>
      <w:r w:rsidRPr="00937C0E">
        <w:rPr>
          <w:sz w:val="24"/>
          <w:szCs w:val="24"/>
          <w:shd w:val="clear" w:color="auto" w:fill="FFFFFF"/>
        </w:rPr>
        <w:t>Оптимальные стратегии в любой игре обладают важным свойством, а именно – устойчивостью. Это означает, что каждый из игроков не заинтересован в отходе от своей оптимальной стратегии, т. к. это ему невыгодно. Отклонение от оптимальной стратегии игрока А приводит к уменьшению его выигрыша, а одностороннее отклонение игрока В – к увеличению проигрыша. Говорят, что седловая точка дает положение равновесия.</w:t>
      </w:r>
    </w:p>
    <w:p w14:paraId="60C5DF49" w14:textId="77777777" w:rsidR="003C5AF2" w:rsidRPr="00937C0E" w:rsidRDefault="003C5AF2" w:rsidP="003C5AF2">
      <w:pPr>
        <w:pStyle w:val="a3"/>
        <w:spacing w:after="0"/>
        <w:ind w:left="0" w:firstLine="567"/>
        <w:rPr>
          <w:sz w:val="24"/>
          <w:szCs w:val="24"/>
        </w:rPr>
      </w:pPr>
      <w:r w:rsidRPr="00937C0E">
        <w:rPr>
          <w:sz w:val="24"/>
          <w:szCs w:val="24"/>
          <w:shd w:val="clear" w:color="auto" w:fill="FFFFFF"/>
        </w:rPr>
        <w:t>В нашей задаче минимакс не совпадает с максимином, что свидетельствует об отсутствии седловой точки, так как a ≠ b, тогда необходимо искать решение игры в смешанных стратегиях. Объясняется это тем, что игроки не могут объявить противнику свои чистые стратегии: им следует скрывать свои действия. Игру можно решить, если позволить игрокам выбирать свои стратегии случайным образом (смешивать чистые стратегии)</w:t>
      </w:r>
      <w:r w:rsidRPr="00937C0E">
        <w:rPr>
          <w:sz w:val="24"/>
          <w:szCs w:val="24"/>
        </w:rPr>
        <w:t>.</w:t>
      </w:r>
    </w:p>
    <w:p w14:paraId="2213EBEE" w14:textId="1B4226A1" w:rsidR="003C5AF2" w:rsidRPr="00937C0E" w:rsidRDefault="00937C0E" w:rsidP="00466DF0">
      <w:pPr>
        <w:ind w:firstLine="709"/>
        <w:jc w:val="center"/>
        <w:outlineLvl w:val="1"/>
        <w:rPr>
          <w:rFonts w:ascii="Times New Roman" w:hAnsi="Times New Roman" w:cs="Times New Roman"/>
          <w:b/>
          <w:bCs/>
          <w:noProof/>
          <w:sz w:val="24"/>
          <w:szCs w:val="24"/>
        </w:rPr>
      </w:pPr>
      <w:bookmarkStart w:id="12" w:name="_Toc100277073"/>
      <w:bookmarkStart w:id="13" w:name="_Toc100874472"/>
      <w:r w:rsidRPr="00937C0E">
        <w:rPr>
          <w:rFonts w:ascii="Times New Roman" w:hAnsi="Times New Roman" w:cs="Times New Roman"/>
          <w:b/>
          <w:bCs/>
          <w:noProof/>
          <w:sz w:val="24"/>
          <w:szCs w:val="24"/>
        </w:rPr>
        <w:t xml:space="preserve">4. </w:t>
      </w:r>
      <w:r w:rsidR="003C5AF2" w:rsidRPr="00937C0E">
        <w:rPr>
          <w:rFonts w:ascii="Times New Roman" w:hAnsi="Times New Roman" w:cs="Times New Roman"/>
          <w:b/>
          <w:bCs/>
          <w:noProof/>
          <w:sz w:val="24"/>
          <w:szCs w:val="24"/>
          <w:lang w:val="en-US"/>
        </w:rPr>
        <w:t>MS</w:t>
      </w:r>
      <w:r w:rsidR="003C5AF2" w:rsidRPr="00937C0E">
        <w:rPr>
          <w:rFonts w:ascii="Times New Roman" w:hAnsi="Times New Roman" w:cs="Times New Roman"/>
          <w:b/>
          <w:bCs/>
          <w:noProof/>
          <w:sz w:val="24"/>
          <w:szCs w:val="24"/>
        </w:rPr>
        <w:t xml:space="preserve"> </w:t>
      </w:r>
      <w:r w:rsidR="003C5AF2" w:rsidRPr="00937C0E">
        <w:rPr>
          <w:rFonts w:ascii="Times New Roman" w:hAnsi="Times New Roman" w:cs="Times New Roman"/>
          <w:b/>
          <w:bCs/>
          <w:noProof/>
          <w:sz w:val="24"/>
          <w:szCs w:val="24"/>
          <w:lang w:val="en-US"/>
        </w:rPr>
        <w:t>EXCEL</w:t>
      </w:r>
      <w:bookmarkEnd w:id="12"/>
      <w:bookmarkEnd w:id="13"/>
    </w:p>
    <w:p w14:paraId="714EDF53" w14:textId="77777777" w:rsidR="003C5AF2" w:rsidRPr="00937C0E" w:rsidRDefault="003C5AF2" w:rsidP="00134EB1">
      <w:pPr>
        <w:ind w:firstLine="708"/>
        <w:jc w:val="both"/>
        <w:rPr>
          <w:rFonts w:ascii="Times New Roman" w:eastAsia="Times New Roman" w:hAnsi="Times New Roman" w:cs="Times New Roman"/>
          <w:noProof/>
          <w:sz w:val="24"/>
          <w:szCs w:val="24"/>
        </w:rPr>
      </w:pPr>
      <w:r w:rsidRPr="00937C0E">
        <w:rPr>
          <w:rFonts w:ascii="Times New Roman" w:eastAsia="Times New Roman" w:hAnsi="Times New Roman" w:cs="Times New Roman"/>
          <w:noProof/>
          <w:sz w:val="24"/>
          <w:szCs w:val="24"/>
        </w:rPr>
        <w:t>Запишем исходную матрицу в MS Excel и продублируем соразмерную матрицу без значений. В ячейках С20:Н20 напишем формулу суммы значений соответствующих столбцов, а в ячейках I14:I19 - формулу суммы соответствующих строк. В ячейке с целевой формулой укажем формулу =СУММПРОИЗВ и в качестве аргументов напишем обе матрицы.</w:t>
      </w:r>
    </w:p>
    <w:p w14:paraId="79DA797F" w14:textId="77777777" w:rsidR="003C5AF2" w:rsidRPr="00937C0E" w:rsidRDefault="003C5AF2" w:rsidP="00134EB1">
      <w:pPr>
        <w:ind w:firstLine="708"/>
        <w:jc w:val="both"/>
        <w:rPr>
          <w:rFonts w:ascii="Times New Roman" w:eastAsia="Times New Roman" w:hAnsi="Times New Roman" w:cs="Times New Roman"/>
          <w:noProof/>
          <w:sz w:val="24"/>
          <w:szCs w:val="24"/>
        </w:rPr>
      </w:pPr>
      <w:r w:rsidRPr="00937C0E">
        <w:rPr>
          <w:rFonts w:ascii="Times New Roman" w:eastAsia="Times New Roman" w:hAnsi="Times New Roman" w:cs="Times New Roman"/>
          <w:noProof/>
          <w:sz w:val="24"/>
          <w:szCs w:val="24"/>
        </w:rPr>
        <w:t>Необходимо проверить равновесие по Нэшу: совпадают ли максимальные значения.</w:t>
      </w:r>
    </w:p>
    <w:p w14:paraId="4D73F133" w14:textId="77777777" w:rsidR="003C5AF2" w:rsidRPr="00937C0E" w:rsidRDefault="003C5AF2" w:rsidP="00134EB1">
      <w:pPr>
        <w:ind w:firstLine="708"/>
        <w:jc w:val="both"/>
        <w:rPr>
          <w:rFonts w:ascii="Times New Roman" w:eastAsia="Times New Roman" w:hAnsi="Times New Roman" w:cs="Times New Roman"/>
          <w:noProof/>
          <w:sz w:val="24"/>
          <w:szCs w:val="24"/>
        </w:rPr>
      </w:pPr>
      <w:r w:rsidRPr="00937C0E">
        <w:rPr>
          <w:rFonts w:ascii="Times New Roman" w:eastAsia="Times New Roman" w:hAnsi="Times New Roman" w:cs="Times New Roman"/>
          <w:noProof/>
          <w:sz w:val="24"/>
          <w:szCs w:val="24"/>
        </w:rPr>
        <w:t xml:space="preserve">В соответствующие ячейки таблицы запишем значения, </w:t>
      </w:r>
      <w:r w:rsidRPr="00937C0E">
        <w:rPr>
          <w:rFonts w:ascii="Times New Roman" w:eastAsia="Arial" w:hAnsi="Times New Roman" w:cs="Times New Roman"/>
          <w:sz w:val="24"/>
          <w:szCs w:val="24"/>
        </w:rPr>
        <w:t>которая отражает % голосов на выборах при использовании той или иной стратегии, каждой из партий.</w:t>
      </w:r>
    </w:p>
    <w:p w14:paraId="73F9194D" w14:textId="77777777" w:rsidR="003C5AF2" w:rsidRPr="00937C0E" w:rsidRDefault="003C5AF2" w:rsidP="003C5AF2">
      <w:pPr>
        <w:ind w:firstLine="708"/>
        <w:rPr>
          <w:rFonts w:ascii="Times New Roman" w:hAnsi="Times New Roman" w:cs="Times New Roman"/>
          <w:noProof/>
          <w:sz w:val="24"/>
          <w:szCs w:val="24"/>
        </w:rPr>
      </w:pPr>
    </w:p>
    <w:p w14:paraId="364C8EC4" w14:textId="77777777" w:rsidR="003C5AF2" w:rsidRPr="00937C0E" w:rsidRDefault="003C5AF2" w:rsidP="003C5AF2">
      <w:pPr>
        <w:jc w:val="center"/>
        <w:rPr>
          <w:rFonts w:ascii="Times New Roman" w:eastAsia="Times New Roman" w:hAnsi="Times New Roman" w:cs="Times New Roman"/>
          <w:sz w:val="24"/>
          <w:szCs w:val="24"/>
        </w:rPr>
      </w:pPr>
      <w:r w:rsidRPr="00937C0E">
        <w:rPr>
          <w:rFonts w:ascii="Times New Roman" w:hAnsi="Times New Roman" w:cs="Times New Roman"/>
          <w:noProof/>
          <w:sz w:val="24"/>
          <w:szCs w:val="24"/>
        </w:rPr>
        <w:lastRenderedPageBreak/>
        <w:drawing>
          <wp:inline distT="0" distB="0" distL="0" distR="0" wp14:anchorId="3BA05ACE" wp14:editId="11C86BF4">
            <wp:extent cx="3567430" cy="1199443"/>
            <wp:effectExtent l="0" t="0" r="0" b="1270"/>
            <wp:docPr id="10" name="Рисунок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Graphical user interface, application, table, Excel&#10;&#10;Description automatically generated"/>
                    <pic:cNvPicPr/>
                  </pic:nvPicPr>
                  <pic:blipFill rotWithShape="1">
                    <a:blip r:embed="rId8"/>
                    <a:srcRect l="2316" t="40966" r="68767" b="41749"/>
                    <a:stretch/>
                  </pic:blipFill>
                  <pic:spPr bwMode="auto">
                    <a:xfrm>
                      <a:off x="0" y="0"/>
                      <a:ext cx="3582611" cy="1204547"/>
                    </a:xfrm>
                    <a:prstGeom prst="rect">
                      <a:avLst/>
                    </a:prstGeom>
                    <a:ln>
                      <a:noFill/>
                    </a:ln>
                    <a:extLst>
                      <a:ext uri="{53640926-AAD7-44D8-BBD7-CCE9431645EC}">
                        <a14:shadowObscured xmlns:a14="http://schemas.microsoft.com/office/drawing/2010/main"/>
                      </a:ext>
                    </a:extLst>
                  </pic:spPr>
                </pic:pic>
              </a:graphicData>
            </a:graphic>
          </wp:inline>
        </w:drawing>
      </w:r>
    </w:p>
    <w:p w14:paraId="320DCF58" w14:textId="77777777" w:rsidR="003C5AF2" w:rsidRPr="00937C0E" w:rsidRDefault="003C5AF2" w:rsidP="003C5AF2">
      <w:pPr>
        <w:spacing w:after="0"/>
        <w:ind w:firstLine="709"/>
        <w:jc w:val="center"/>
        <w:rPr>
          <w:rFonts w:ascii="Times New Roman" w:eastAsia="Times New Roman" w:hAnsi="Times New Roman" w:cs="Times New Roman"/>
          <w:noProof/>
          <w:sz w:val="24"/>
          <w:szCs w:val="24"/>
        </w:rPr>
      </w:pPr>
      <w:r w:rsidRPr="00937C0E">
        <w:rPr>
          <w:rFonts w:ascii="Times New Roman" w:eastAsia="Arial" w:hAnsi="Times New Roman" w:cs="Times New Roman"/>
          <w:iCs/>
          <w:sz w:val="24"/>
          <w:szCs w:val="24"/>
        </w:rPr>
        <w:t>Рис 1 – «Матрица % голосов на выборах»</w:t>
      </w:r>
    </w:p>
    <w:p w14:paraId="56D82A26" w14:textId="77777777" w:rsidR="003C5AF2" w:rsidRPr="00937C0E" w:rsidRDefault="003C5AF2" w:rsidP="00134EB1">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 xml:space="preserve">Принцип </w:t>
      </w:r>
      <w:r w:rsidRPr="00937C0E">
        <w:rPr>
          <w:rFonts w:ascii="Times New Roman" w:eastAsia="Times New Roman" w:hAnsi="Times New Roman" w:cs="Times New Roman"/>
          <w:b/>
          <w:bCs/>
          <w:sz w:val="24"/>
          <w:szCs w:val="24"/>
          <w:lang w:val="en-US"/>
        </w:rPr>
        <w:t>max</w:t>
      </w:r>
      <w:r w:rsidRPr="00937C0E">
        <w:rPr>
          <w:rFonts w:ascii="Times New Roman" w:eastAsia="Times New Roman" w:hAnsi="Times New Roman" w:cs="Times New Roman"/>
          <w:b/>
          <w:bCs/>
          <w:sz w:val="24"/>
          <w:szCs w:val="24"/>
        </w:rPr>
        <w:t>-</w:t>
      </w:r>
      <w:r w:rsidRPr="00937C0E">
        <w:rPr>
          <w:rFonts w:ascii="Times New Roman" w:eastAsia="Times New Roman" w:hAnsi="Times New Roman" w:cs="Times New Roman"/>
          <w:b/>
          <w:bCs/>
          <w:sz w:val="24"/>
          <w:szCs w:val="24"/>
          <w:lang w:val="en-US"/>
        </w:rPr>
        <w:t>min</w:t>
      </w:r>
      <w:r w:rsidRPr="00937C0E">
        <w:rPr>
          <w:rFonts w:ascii="Times New Roman" w:eastAsia="Times New Roman" w:hAnsi="Times New Roman" w:cs="Times New Roman"/>
          <w:b/>
          <w:bCs/>
          <w:sz w:val="24"/>
          <w:szCs w:val="24"/>
        </w:rPr>
        <w:t>:</w:t>
      </w:r>
    </w:p>
    <w:p w14:paraId="3DD5E313" w14:textId="77777777" w:rsidR="003C5AF2" w:rsidRPr="00937C0E" w:rsidRDefault="003C5AF2" w:rsidP="00134EB1">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По столбцам таблицы найдём максимальное из значений (воспользуемся формулой =</w:t>
      </w:r>
      <w:proofErr w:type="gramStart"/>
      <w:r w:rsidRPr="00937C0E">
        <w:rPr>
          <w:rFonts w:ascii="Times New Roman" w:eastAsia="Times New Roman" w:hAnsi="Times New Roman" w:cs="Times New Roman"/>
          <w:sz w:val="24"/>
          <w:szCs w:val="24"/>
        </w:rPr>
        <w:t>МАКС(</w:t>
      </w:r>
      <w:proofErr w:type="gramEnd"/>
      <w:r w:rsidRPr="00937C0E">
        <w:rPr>
          <w:rFonts w:ascii="Times New Roman" w:eastAsia="Times New Roman" w:hAnsi="Times New Roman" w:cs="Times New Roman"/>
          <w:sz w:val="24"/>
          <w:szCs w:val="24"/>
        </w:rPr>
        <w:t>B16:B18) и далее соответственно для следующих двух столбцов со сдвигом нумерации). Затем из полученных трёх значений выберем минимальное и выделим его цветом.</w:t>
      </w:r>
    </w:p>
    <w:p w14:paraId="51751FA0" w14:textId="77777777" w:rsidR="003C5AF2" w:rsidRPr="00937C0E" w:rsidRDefault="003C5AF2" w:rsidP="00134EB1">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 xml:space="preserve">Принцип </w:t>
      </w:r>
      <w:r w:rsidRPr="00937C0E">
        <w:rPr>
          <w:rFonts w:ascii="Times New Roman" w:eastAsia="Times New Roman" w:hAnsi="Times New Roman" w:cs="Times New Roman"/>
          <w:b/>
          <w:bCs/>
          <w:sz w:val="24"/>
          <w:szCs w:val="24"/>
          <w:lang w:val="en-US"/>
        </w:rPr>
        <w:t>min</w:t>
      </w:r>
      <w:r w:rsidRPr="00937C0E">
        <w:rPr>
          <w:rFonts w:ascii="Times New Roman" w:eastAsia="Times New Roman" w:hAnsi="Times New Roman" w:cs="Times New Roman"/>
          <w:b/>
          <w:bCs/>
          <w:sz w:val="24"/>
          <w:szCs w:val="24"/>
        </w:rPr>
        <w:t>-</w:t>
      </w:r>
      <w:r w:rsidRPr="00937C0E">
        <w:rPr>
          <w:rFonts w:ascii="Times New Roman" w:eastAsia="Times New Roman" w:hAnsi="Times New Roman" w:cs="Times New Roman"/>
          <w:b/>
          <w:bCs/>
          <w:sz w:val="24"/>
          <w:szCs w:val="24"/>
          <w:lang w:val="en-US"/>
        </w:rPr>
        <w:t>max</w:t>
      </w:r>
      <w:r w:rsidRPr="00937C0E">
        <w:rPr>
          <w:rFonts w:ascii="Times New Roman" w:eastAsia="Times New Roman" w:hAnsi="Times New Roman" w:cs="Times New Roman"/>
          <w:b/>
          <w:bCs/>
          <w:sz w:val="24"/>
          <w:szCs w:val="24"/>
        </w:rPr>
        <w:t>:</w:t>
      </w:r>
    </w:p>
    <w:p w14:paraId="154B2128" w14:textId="77777777" w:rsidR="003C5AF2" w:rsidRPr="00937C0E" w:rsidRDefault="003C5AF2" w:rsidP="00134EB1">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По строкам таблицы найдём минимальное из значений (воспользуемся формулой</w:t>
      </w:r>
      <w:r w:rsidRPr="00937C0E">
        <w:rPr>
          <w:rFonts w:ascii="Times New Roman" w:hAnsi="Times New Roman" w:cs="Times New Roman"/>
          <w:sz w:val="24"/>
          <w:szCs w:val="24"/>
        </w:rPr>
        <w:t xml:space="preserve"> </w:t>
      </w:r>
      <w:r w:rsidRPr="00937C0E">
        <w:rPr>
          <w:rFonts w:ascii="Times New Roman" w:eastAsia="Times New Roman" w:hAnsi="Times New Roman" w:cs="Times New Roman"/>
          <w:sz w:val="24"/>
          <w:szCs w:val="24"/>
        </w:rPr>
        <w:t>=</w:t>
      </w:r>
      <w:proofErr w:type="gramStart"/>
      <w:r w:rsidRPr="00937C0E">
        <w:rPr>
          <w:rFonts w:ascii="Times New Roman" w:eastAsia="Times New Roman" w:hAnsi="Times New Roman" w:cs="Times New Roman"/>
          <w:sz w:val="24"/>
          <w:szCs w:val="24"/>
        </w:rPr>
        <w:t>МИН(</w:t>
      </w:r>
      <w:proofErr w:type="gramEnd"/>
      <w:r w:rsidRPr="00937C0E">
        <w:rPr>
          <w:rFonts w:ascii="Times New Roman" w:eastAsia="Times New Roman" w:hAnsi="Times New Roman" w:cs="Times New Roman"/>
          <w:sz w:val="24"/>
          <w:szCs w:val="24"/>
        </w:rPr>
        <w:t>B16:D16) и далее соответственно для следующих двух строк со сдвигом нумерации). Затем из полученных трёх значений выберем максимальное и выделим его цветом.</w:t>
      </w:r>
    </w:p>
    <w:p w14:paraId="7E43C1CF" w14:textId="77777777" w:rsidR="003C5AF2" w:rsidRPr="00937C0E" w:rsidRDefault="003C5AF2" w:rsidP="00134EB1">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Задаём ограничения:</w:t>
      </w:r>
    </w:p>
    <w:p w14:paraId="086F30F1" w14:textId="77777777" w:rsidR="003C5AF2" w:rsidRPr="00937C0E" w:rsidRDefault="003C5AF2" w:rsidP="00134EB1">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С использованием формулы =</w:t>
      </w:r>
      <w:proofErr w:type="gramStart"/>
      <w:r w:rsidRPr="00937C0E">
        <w:rPr>
          <w:rFonts w:ascii="Times New Roman" w:eastAsia="Times New Roman" w:hAnsi="Times New Roman" w:cs="Times New Roman"/>
          <w:sz w:val="24"/>
          <w:szCs w:val="24"/>
        </w:rPr>
        <w:t>СУММПРОИЗВ(</w:t>
      </w:r>
      <w:proofErr w:type="gramEnd"/>
      <w:r w:rsidRPr="00937C0E">
        <w:rPr>
          <w:rFonts w:ascii="Times New Roman" w:eastAsia="Times New Roman" w:hAnsi="Times New Roman" w:cs="Times New Roman"/>
          <w:sz w:val="24"/>
          <w:szCs w:val="24"/>
        </w:rPr>
        <w:t xml:space="preserve">B16:B18;$J$16:$J$18) умножаем каждое значение столбца матрицы на соответствующее значение столбца переменных и далее соответственно для следующих двух столбцов со сдвигом нумерации. </w:t>
      </w:r>
    </w:p>
    <w:p w14:paraId="2CB54214" w14:textId="77777777" w:rsidR="003C5AF2" w:rsidRPr="00937C0E" w:rsidRDefault="003C5AF2" w:rsidP="00134EB1">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Используемые формулы:</w:t>
      </w:r>
    </w:p>
    <w:p w14:paraId="40B4B968" w14:textId="77777777" w:rsidR="003C5AF2" w:rsidRPr="00937C0E" w:rsidRDefault="003C5AF2" w:rsidP="00134EB1">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Целевая функция находится путём суммирования значений переменных. В ячейки с процентом стратегии вносим. Цена игры равна 1/Целевую функцию. Процент стратегии находится путём умножения соответствующей переменной на цену деления.</w:t>
      </w:r>
    </w:p>
    <w:p w14:paraId="703990D6" w14:textId="77777777" w:rsidR="003C5AF2" w:rsidRPr="00937C0E" w:rsidRDefault="003C5AF2" w:rsidP="00134EB1">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После записи каждой из формул в ячейки запускаем Поиск решения:</w:t>
      </w:r>
    </w:p>
    <w:p w14:paraId="6B765B93" w14:textId="77777777" w:rsidR="003C5AF2" w:rsidRPr="00937C0E" w:rsidRDefault="003C5AF2" w:rsidP="003C5AF2">
      <w:pPr>
        <w:spacing w:after="0"/>
        <w:ind w:firstLine="567"/>
        <w:rPr>
          <w:rFonts w:ascii="Times New Roman" w:hAnsi="Times New Roman" w:cs="Times New Roman"/>
          <w:noProof/>
          <w:sz w:val="24"/>
          <w:szCs w:val="24"/>
        </w:rPr>
      </w:pPr>
    </w:p>
    <w:p w14:paraId="36A3FDBB" w14:textId="77777777" w:rsidR="003C5AF2" w:rsidRPr="00937C0E" w:rsidRDefault="003C5AF2" w:rsidP="003C5AF2">
      <w:pPr>
        <w:spacing w:after="0"/>
        <w:jc w:val="center"/>
        <w:rPr>
          <w:rFonts w:ascii="Times New Roman" w:eastAsia="Times New Roman" w:hAnsi="Times New Roman" w:cs="Times New Roman"/>
          <w:sz w:val="24"/>
          <w:szCs w:val="24"/>
        </w:rPr>
      </w:pPr>
      <w:r w:rsidRPr="00937C0E">
        <w:rPr>
          <w:rFonts w:ascii="Times New Roman" w:hAnsi="Times New Roman" w:cs="Times New Roman"/>
          <w:noProof/>
          <w:sz w:val="24"/>
          <w:szCs w:val="24"/>
        </w:rPr>
        <w:drawing>
          <wp:inline distT="0" distB="0" distL="0" distR="0" wp14:anchorId="50E21E52" wp14:editId="0DB20FDA">
            <wp:extent cx="2705614" cy="2615110"/>
            <wp:effectExtent l="0" t="0" r="0" b="0"/>
            <wp:docPr id="13" name="Рисунок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Graphical user interface, text, application&#10;&#10;Description automatically generated"/>
                    <pic:cNvPicPr/>
                  </pic:nvPicPr>
                  <pic:blipFill rotWithShape="1">
                    <a:blip r:embed="rId9"/>
                    <a:srcRect l="28122" t="10128" r="26313" b="11575"/>
                    <a:stretch/>
                  </pic:blipFill>
                  <pic:spPr bwMode="auto">
                    <a:xfrm>
                      <a:off x="0" y="0"/>
                      <a:ext cx="2706747" cy="2616205"/>
                    </a:xfrm>
                    <a:prstGeom prst="rect">
                      <a:avLst/>
                    </a:prstGeom>
                    <a:ln>
                      <a:noFill/>
                    </a:ln>
                    <a:extLst>
                      <a:ext uri="{53640926-AAD7-44D8-BBD7-CCE9431645EC}">
                        <a14:shadowObscured xmlns:a14="http://schemas.microsoft.com/office/drawing/2010/main"/>
                      </a:ext>
                    </a:extLst>
                  </pic:spPr>
                </pic:pic>
              </a:graphicData>
            </a:graphic>
          </wp:inline>
        </w:drawing>
      </w:r>
    </w:p>
    <w:p w14:paraId="4C49B4FE" w14:textId="77777777" w:rsidR="003C5AF2" w:rsidRPr="00937C0E" w:rsidRDefault="003C5AF2" w:rsidP="003C5AF2">
      <w:pPr>
        <w:pStyle w:val="a4"/>
        <w:spacing w:line="360" w:lineRule="auto"/>
        <w:jc w:val="center"/>
        <w:rPr>
          <w:rFonts w:ascii="Times New Roman" w:hAnsi="Times New Roman" w:cs="Times New Roman"/>
          <w:i w:val="0"/>
          <w:iCs w:val="0"/>
          <w:color w:val="auto"/>
          <w:sz w:val="24"/>
          <w:szCs w:val="24"/>
        </w:rPr>
      </w:pPr>
      <w:r w:rsidRPr="00937C0E">
        <w:rPr>
          <w:rFonts w:ascii="Times New Roman" w:hAnsi="Times New Roman" w:cs="Times New Roman"/>
          <w:i w:val="0"/>
          <w:iCs w:val="0"/>
          <w:color w:val="auto"/>
          <w:sz w:val="24"/>
          <w:szCs w:val="24"/>
        </w:rPr>
        <w:t xml:space="preserve">Рисунок 2 — Решение через </w:t>
      </w:r>
      <w:r w:rsidRPr="00937C0E">
        <w:rPr>
          <w:rFonts w:ascii="Times New Roman" w:hAnsi="Times New Roman" w:cs="Times New Roman"/>
          <w:i w:val="0"/>
          <w:iCs w:val="0"/>
          <w:color w:val="auto"/>
          <w:sz w:val="24"/>
          <w:szCs w:val="24"/>
          <w:lang w:val="en-US"/>
        </w:rPr>
        <w:t>MS</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auto"/>
          <w:sz w:val="24"/>
          <w:szCs w:val="24"/>
          <w:lang w:val="en-US"/>
        </w:rPr>
        <w:t>Excel</w:t>
      </w:r>
      <w:r w:rsidRPr="00937C0E">
        <w:rPr>
          <w:rFonts w:ascii="Times New Roman" w:hAnsi="Times New Roman" w:cs="Times New Roman"/>
          <w:i w:val="0"/>
          <w:iCs w:val="0"/>
          <w:color w:val="auto"/>
          <w:sz w:val="24"/>
          <w:szCs w:val="24"/>
        </w:rPr>
        <w:t xml:space="preserve"> (Антагонистические игры)</w:t>
      </w:r>
    </w:p>
    <w:p w14:paraId="42B147BE" w14:textId="77777777" w:rsidR="003C5AF2" w:rsidRPr="00937C0E" w:rsidRDefault="003C5AF2" w:rsidP="00134EB1">
      <w:pPr>
        <w:ind w:firstLine="708"/>
        <w:jc w:val="both"/>
        <w:rPr>
          <w:rFonts w:ascii="Times New Roman" w:hAnsi="Times New Roman" w:cs="Times New Roman"/>
          <w:noProof/>
          <w:sz w:val="24"/>
          <w:szCs w:val="24"/>
        </w:rPr>
      </w:pPr>
      <w:r w:rsidRPr="00937C0E">
        <w:rPr>
          <w:rFonts w:ascii="Times New Roman" w:hAnsi="Times New Roman" w:cs="Times New Roman"/>
          <w:noProof/>
          <w:sz w:val="24"/>
          <w:szCs w:val="24"/>
        </w:rPr>
        <w:t xml:space="preserve">По результатам решения данной задачи с помощью </w:t>
      </w:r>
      <w:r w:rsidRPr="00937C0E">
        <w:rPr>
          <w:rFonts w:ascii="Times New Roman" w:hAnsi="Times New Roman" w:cs="Times New Roman"/>
          <w:noProof/>
          <w:sz w:val="24"/>
          <w:szCs w:val="24"/>
          <w:lang w:val="en-US"/>
        </w:rPr>
        <w:t>Excel</w:t>
      </w:r>
      <w:r w:rsidRPr="00937C0E">
        <w:rPr>
          <w:rFonts w:ascii="Times New Roman" w:hAnsi="Times New Roman" w:cs="Times New Roman"/>
          <w:noProof/>
          <w:sz w:val="24"/>
          <w:szCs w:val="24"/>
        </w:rPr>
        <w:t xml:space="preserve"> получается следующее распределение использования каждой из стратегий игроком </w:t>
      </w:r>
      <w:r w:rsidRPr="00937C0E">
        <w:rPr>
          <w:rFonts w:ascii="Times New Roman" w:hAnsi="Times New Roman" w:cs="Times New Roman"/>
          <w:noProof/>
          <w:sz w:val="24"/>
          <w:szCs w:val="24"/>
          <w:lang w:val="en-US"/>
        </w:rPr>
        <w:t>A</w:t>
      </w:r>
      <w:r w:rsidRPr="00937C0E">
        <w:rPr>
          <w:rFonts w:ascii="Times New Roman" w:hAnsi="Times New Roman" w:cs="Times New Roman"/>
          <w:noProof/>
          <w:sz w:val="24"/>
          <w:szCs w:val="24"/>
        </w:rPr>
        <w:t>:</w:t>
      </w:r>
    </w:p>
    <w:p w14:paraId="261A2B34" w14:textId="77777777" w:rsidR="003C5AF2" w:rsidRPr="00937C0E" w:rsidRDefault="003C5AF2" w:rsidP="003C5AF2">
      <w:pPr>
        <w:jc w:val="center"/>
        <w:rPr>
          <w:rFonts w:ascii="Times New Roman" w:hAnsi="Times New Roman" w:cs="Times New Roman"/>
          <w:noProof/>
          <w:sz w:val="24"/>
          <w:szCs w:val="24"/>
        </w:rPr>
      </w:pPr>
      <w:r w:rsidRPr="00937C0E">
        <w:rPr>
          <w:rFonts w:ascii="Times New Roman" w:hAnsi="Times New Roman" w:cs="Times New Roman"/>
          <w:noProof/>
          <w:sz w:val="24"/>
          <w:szCs w:val="24"/>
        </w:rPr>
        <w:lastRenderedPageBreak/>
        <w:drawing>
          <wp:inline distT="0" distB="0" distL="0" distR="0" wp14:anchorId="0316CC6E" wp14:editId="1CAD4E36">
            <wp:extent cx="1563352" cy="977778"/>
            <wp:effectExtent l="0" t="0" r="0" b="0"/>
            <wp:docPr id="22" name="Рисунок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Graphical user interface, application, table, Excel&#10;&#10;Description automatically generated"/>
                    <pic:cNvPicPr/>
                  </pic:nvPicPr>
                  <pic:blipFill rotWithShape="1">
                    <a:blip r:embed="rId10"/>
                    <a:srcRect l="35327" t="62996" r="53999" b="25135"/>
                    <a:stretch/>
                  </pic:blipFill>
                  <pic:spPr bwMode="auto">
                    <a:xfrm>
                      <a:off x="0" y="0"/>
                      <a:ext cx="1569239" cy="981460"/>
                    </a:xfrm>
                    <a:prstGeom prst="rect">
                      <a:avLst/>
                    </a:prstGeom>
                    <a:ln>
                      <a:noFill/>
                    </a:ln>
                    <a:extLst>
                      <a:ext uri="{53640926-AAD7-44D8-BBD7-CCE9431645EC}">
                        <a14:shadowObscured xmlns:a14="http://schemas.microsoft.com/office/drawing/2010/main"/>
                      </a:ext>
                    </a:extLst>
                  </pic:spPr>
                </pic:pic>
              </a:graphicData>
            </a:graphic>
          </wp:inline>
        </w:drawing>
      </w:r>
    </w:p>
    <w:p w14:paraId="54F821F0" w14:textId="77777777" w:rsidR="003C5AF2" w:rsidRPr="00937C0E" w:rsidRDefault="003C5AF2" w:rsidP="003C5AF2">
      <w:pPr>
        <w:pStyle w:val="a4"/>
        <w:spacing w:line="360" w:lineRule="auto"/>
        <w:jc w:val="center"/>
        <w:rPr>
          <w:rFonts w:ascii="Times New Roman" w:eastAsia="Times New Roman" w:hAnsi="Times New Roman" w:cs="Times New Roman"/>
          <w:color w:val="auto"/>
          <w:sz w:val="24"/>
          <w:szCs w:val="24"/>
        </w:rPr>
      </w:pPr>
      <w:r w:rsidRPr="00937C0E">
        <w:rPr>
          <w:rFonts w:ascii="Times New Roman" w:hAnsi="Times New Roman" w:cs="Times New Roman"/>
          <w:i w:val="0"/>
          <w:iCs w:val="0"/>
          <w:color w:val="auto"/>
          <w:sz w:val="24"/>
          <w:szCs w:val="24"/>
        </w:rPr>
        <w:t xml:space="preserve">Рисунок 3 — Смесь стратегий для игрока </w:t>
      </w:r>
    </w:p>
    <w:p w14:paraId="4E3AC8EE" w14:textId="08C23CCD" w:rsidR="003C5AF2" w:rsidRPr="00937C0E" w:rsidRDefault="00937C0E" w:rsidP="00466DF0">
      <w:pPr>
        <w:pStyle w:val="a4"/>
        <w:spacing w:line="360" w:lineRule="auto"/>
        <w:jc w:val="center"/>
        <w:outlineLvl w:val="1"/>
        <w:rPr>
          <w:rFonts w:ascii="Times New Roman" w:hAnsi="Times New Roman" w:cs="Times New Roman"/>
          <w:b/>
          <w:bCs/>
          <w:i w:val="0"/>
          <w:iCs w:val="0"/>
          <w:color w:val="auto"/>
          <w:sz w:val="24"/>
          <w:szCs w:val="24"/>
        </w:rPr>
      </w:pPr>
      <w:bookmarkStart w:id="14" w:name="_Toc100277074"/>
      <w:bookmarkStart w:id="15" w:name="_Toc97254209"/>
      <w:bookmarkStart w:id="16" w:name="_Toc100874473"/>
      <w:r w:rsidRPr="00937C0E">
        <w:rPr>
          <w:rFonts w:ascii="Times New Roman" w:hAnsi="Times New Roman" w:cs="Times New Roman"/>
          <w:b/>
          <w:bCs/>
          <w:i w:val="0"/>
          <w:iCs w:val="0"/>
          <w:color w:val="auto"/>
          <w:sz w:val="24"/>
          <w:szCs w:val="24"/>
        </w:rPr>
        <w:t>5</w:t>
      </w:r>
      <w:r w:rsidR="003C5AF2" w:rsidRPr="00937C0E">
        <w:rPr>
          <w:rFonts w:ascii="Times New Roman" w:hAnsi="Times New Roman" w:cs="Times New Roman"/>
          <w:b/>
          <w:bCs/>
          <w:i w:val="0"/>
          <w:iCs w:val="0"/>
          <w:color w:val="auto"/>
          <w:sz w:val="24"/>
          <w:szCs w:val="24"/>
        </w:rPr>
        <w:t>. ЗАКЛЮЧЕНИЕ</w:t>
      </w:r>
      <w:bookmarkEnd w:id="14"/>
      <w:bookmarkEnd w:id="15"/>
      <w:bookmarkEnd w:id="16"/>
    </w:p>
    <w:p w14:paraId="689F1C27" w14:textId="77777777" w:rsidR="00DB2D64" w:rsidRPr="00937C0E" w:rsidRDefault="003C5AF2" w:rsidP="003C5AF2">
      <w:pPr>
        <w:pStyle w:val="a3"/>
        <w:spacing w:after="0"/>
        <w:ind w:left="0" w:firstLine="567"/>
        <w:rPr>
          <w:rFonts w:eastAsia="Times New Roman"/>
          <w:sz w:val="24"/>
          <w:szCs w:val="24"/>
        </w:rPr>
      </w:pPr>
      <w:bookmarkStart w:id="17" w:name="_Hlk100268911"/>
      <w:r w:rsidRPr="00937C0E">
        <w:rPr>
          <w:rFonts w:eastAsia="Times New Roman"/>
          <w:sz w:val="24"/>
          <w:szCs w:val="24"/>
        </w:rPr>
        <w:t xml:space="preserve">Наша команда решила поставленную задачу при помощи </w:t>
      </w:r>
      <w:r w:rsidRPr="00937C0E">
        <w:rPr>
          <w:rFonts w:eastAsia="Times New Roman"/>
          <w:sz w:val="24"/>
          <w:szCs w:val="24"/>
          <w:lang w:val="en-US"/>
        </w:rPr>
        <w:t>Excel</w:t>
      </w:r>
      <w:r w:rsidRPr="00937C0E">
        <w:rPr>
          <w:rFonts w:eastAsia="Times New Roman"/>
          <w:sz w:val="24"/>
          <w:szCs w:val="24"/>
        </w:rPr>
        <w:t xml:space="preserve"> </w:t>
      </w:r>
      <w:r w:rsidRPr="00937C0E">
        <w:rPr>
          <w:rFonts w:eastAsia="Times New Roman"/>
          <w:sz w:val="24"/>
          <w:szCs w:val="24"/>
          <w:lang w:val="en-US"/>
        </w:rPr>
        <w:t>c</w:t>
      </w:r>
      <w:r w:rsidRPr="00937C0E">
        <w:rPr>
          <w:rFonts w:eastAsia="Times New Roman"/>
          <w:sz w:val="24"/>
          <w:szCs w:val="24"/>
        </w:rPr>
        <w:t xml:space="preserve"> помощью встроенных функций и поиска решения. Полученные результаты были проверены при помощи «Онлайн калькулятора», который дал аналогичный ответ. </w:t>
      </w:r>
    </w:p>
    <w:p w14:paraId="3BCDB701" w14:textId="11EC183D" w:rsidR="00DB2D64" w:rsidRPr="00937C0E" w:rsidRDefault="00DB2D64" w:rsidP="003C5AF2">
      <w:pPr>
        <w:pStyle w:val="a3"/>
        <w:spacing w:after="0"/>
        <w:ind w:left="0" w:firstLine="567"/>
        <w:rPr>
          <w:rFonts w:eastAsia="Times New Roman"/>
          <w:sz w:val="24"/>
          <w:szCs w:val="24"/>
        </w:rPr>
      </w:pPr>
      <w:r w:rsidRPr="00937C0E">
        <w:rPr>
          <w:sz w:val="24"/>
          <w:szCs w:val="24"/>
          <w:shd w:val="clear" w:color="auto" w:fill="FFFFFF"/>
        </w:rPr>
        <w:t>В нашей задаче минимакс не совпадает с максимином, что свидетельствует об отсутствии седловой точки, поэтому необходимо искать решение игры в смешанных стратегиях.</w:t>
      </w:r>
    </w:p>
    <w:p w14:paraId="403B3D02" w14:textId="3B07F84F" w:rsidR="00466DF0" w:rsidRPr="00937C0E" w:rsidRDefault="00466DF0" w:rsidP="003C5AF2">
      <w:pPr>
        <w:pStyle w:val="a3"/>
        <w:spacing w:after="0"/>
        <w:ind w:left="0" w:firstLine="567"/>
        <w:rPr>
          <w:rFonts w:eastAsiaTheme="minorEastAsia"/>
          <w:sz w:val="24"/>
          <w:szCs w:val="24"/>
        </w:rPr>
      </w:pPr>
      <w:r w:rsidRPr="00937C0E">
        <w:rPr>
          <w:rFonts w:eastAsia="Times New Roman"/>
          <w:sz w:val="24"/>
          <w:szCs w:val="24"/>
        </w:rPr>
        <w:t>Оптимальными</w:t>
      </w:r>
      <w:r w:rsidR="003C5AF2" w:rsidRPr="00937C0E">
        <w:rPr>
          <w:rFonts w:eastAsia="Times New Roman"/>
          <w:sz w:val="24"/>
          <w:szCs w:val="24"/>
        </w:rPr>
        <w:t xml:space="preserve"> стратегиями, которыми стоит пользоваться партии </w:t>
      </w:r>
      <w:r w:rsidR="003C5AF2" w:rsidRPr="00937C0E">
        <w:rPr>
          <w:rFonts w:eastAsia="Times New Roman"/>
          <w:sz w:val="24"/>
          <w:szCs w:val="24"/>
          <w:lang w:val="en-US"/>
        </w:rPr>
        <w:t>A</w:t>
      </w:r>
      <w:r w:rsidR="003C5AF2" w:rsidRPr="00937C0E">
        <w:rPr>
          <w:rFonts w:eastAsia="Times New Roman"/>
          <w:sz w:val="24"/>
          <w:szCs w:val="24"/>
        </w:rPr>
        <w:t xml:space="preserve"> для того, чтобы одержать победу на выборах является: </w:t>
      </w:r>
      <w:r w:rsidR="003C5AF2" w:rsidRPr="00937C0E">
        <w:rPr>
          <w:rFonts w:eastAsia="Arial"/>
          <w:sz w:val="24"/>
          <w:szCs w:val="24"/>
        </w:rPr>
        <w:t>использовать политическую программу – 40% и говорить о дружбе с Китаем – 60%</w:t>
      </w:r>
      <w:r w:rsidR="003C5AF2" w:rsidRPr="00937C0E">
        <w:rPr>
          <w:rFonts w:eastAsiaTheme="minorEastAsia"/>
          <w:sz w:val="24"/>
          <w:szCs w:val="24"/>
        </w:rPr>
        <w:t>.</w:t>
      </w:r>
    </w:p>
    <w:p w14:paraId="427938E0" w14:textId="77777777" w:rsidR="00466DF0" w:rsidRPr="00937C0E" w:rsidRDefault="00466DF0">
      <w:pPr>
        <w:rPr>
          <w:rFonts w:ascii="Times New Roman" w:eastAsiaTheme="minorEastAsia" w:hAnsi="Times New Roman" w:cs="Times New Roman"/>
          <w:sz w:val="24"/>
          <w:szCs w:val="24"/>
          <w:lang w:eastAsia="ru-RU"/>
        </w:rPr>
      </w:pPr>
      <w:r w:rsidRPr="00937C0E">
        <w:rPr>
          <w:rFonts w:ascii="Times New Roman" w:eastAsiaTheme="minorEastAsia" w:hAnsi="Times New Roman" w:cs="Times New Roman"/>
          <w:sz w:val="24"/>
          <w:szCs w:val="24"/>
        </w:rPr>
        <w:br w:type="page"/>
      </w:r>
    </w:p>
    <w:p w14:paraId="5D1E459B" w14:textId="76E8A699" w:rsidR="003C5AF2" w:rsidRPr="00937C0E" w:rsidRDefault="00466DF0" w:rsidP="00134EB1">
      <w:pPr>
        <w:pStyle w:val="a3"/>
        <w:spacing w:after="0"/>
        <w:ind w:left="0" w:firstLine="567"/>
        <w:jc w:val="center"/>
        <w:outlineLvl w:val="0"/>
        <w:rPr>
          <w:b/>
          <w:bCs/>
          <w:sz w:val="24"/>
          <w:szCs w:val="24"/>
        </w:rPr>
      </w:pPr>
      <w:bookmarkStart w:id="18" w:name="_Toc100277075"/>
      <w:bookmarkStart w:id="19" w:name="_Toc100874474"/>
      <w:r w:rsidRPr="00937C0E">
        <w:rPr>
          <w:b/>
          <w:bCs/>
          <w:sz w:val="24"/>
          <w:szCs w:val="24"/>
        </w:rPr>
        <w:lastRenderedPageBreak/>
        <w:t>2. БИМАТРИЧНЫЕ ИГРЫ</w:t>
      </w:r>
      <w:bookmarkEnd w:id="18"/>
      <w:bookmarkEnd w:id="19"/>
    </w:p>
    <w:p w14:paraId="219D1E1A" w14:textId="5AE24B7A" w:rsidR="269E6193" w:rsidRPr="00937C0E" w:rsidRDefault="00407D93" w:rsidP="00134EB1">
      <w:pPr>
        <w:pStyle w:val="2"/>
        <w:spacing w:before="0" w:after="120"/>
        <w:ind w:left="714"/>
        <w:jc w:val="center"/>
        <w:rPr>
          <w:bCs/>
          <w:sz w:val="24"/>
          <w:szCs w:val="24"/>
        </w:rPr>
      </w:pPr>
      <w:bookmarkStart w:id="20" w:name="_Toc100268704"/>
      <w:bookmarkStart w:id="21" w:name="_Toc100277076"/>
      <w:bookmarkStart w:id="22" w:name="_Toc100874475"/>
      <w:r w:rsidRPr="00937C0E">
        <w:rPr>
          <w:bCs/>
          <w:sz w:val="24"/>
          <w:szCs w:val="24"/>
        </w:rPr>
        <w:t>1. ПОСТАНОВКА ЗАДАЧИ (ФИЗИЧЕСКАЯ МОДЕЛЬ)</w:t>
      </w:r>
      <w:bookmarkEnd w:id="20"/>
      <w:bookmarkEnd w:id="21"/>
      <w:bookmarkEnd w:id="22"/>
    </w:p>
    <w:p w14:paraId="4D48527B" w14:textId="22D54B0F" w:rsidR="00B93EFF" w:rsidRPr="00937C0E" w:rsidRDefault="00B93EFF" w:rsidP="00B93EFF">
      <w:pPr>
        <w:spacing w:after="0"/>
        <w:ind w:firstLine="567"/>
        <w:jc w:val="both"/>
        <w:rPr>
          <w:rFonts w:ascii="Times New Roman" w:eastAsia="Arial" w:hAnsi="Times New Roman" w:cs="Times New Roman"/>
          <w:sz w:val="24"/>
          <w:szCs w:val="24"/>
        </w:rPr>
      </w:pPr>
      <w:r w:rsidRPr="00937C0E">
        <w:rPr>
          <w:rFonts w:ascii="Times New Roman" w:eastAsia="Arial" w:hAnsi="Times New Roman" w:cs="Times New Roman"/>
          <w:sz w:val="24"/>
          <w:szCs w:val="24"/>
        </w:rPr>
        <w:t>В России проходят выборы в Государственную Думу. Партия А может воспользоваться следующими стратегиями: использовать политическую программу, говорить о дружбе с Китаем, говорить о разрешении локальных конфликтов. Партия В может воспользоваться тремя стратегиями: говорить об ограничениях из-за COVID-19, говорить о введении санкций против США, воспользоваться компроматом против лидера партии А. В таблице представлена матрица, которая отражает число занимаемых мест в Думе при использовании той или иной стратегии, каждым игроком. Партии А и Б придерживаются схожих взглядов, но ни разу не входили в состав Государственной Думы. Для того, чтобы исправить ситуацию они решили объединить усилия для противостояния ведущим партиям и отобраться в состав парламента. Необходимо найти оптимальную стратегию для партий А и Б.</w:t>
      </w:r>
    </w:p>
    <w:p w14:paraId="2C2DCB74" w14:textId="1F07073A" w:rsidR="00742B68" w:rsidRPr="00937C0E" w:rsidRDefault="00742B68" w:rsidP="00742B68">
      <w:pPr>
        <w:pStyle w:val="a4"/>
        <w:jc w:val="right"/>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Таблица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Table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1</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 П</w:t>
      </w:r>
      <w:r w:rsidRPr="00937C0E">
        <w:rPr>
          <w:rFonts w:ascii="Times New Roman" w:hAnsi="Times New Roman" w:cs="Times New Roman"/>
          <w:i w:val="0"/>
          <w:iCs w:val="0"/>
          <w:color w:val="000000" w:themeColor="text1"/>
          <w:sz w:val="24"/>
          <w:szCs w:val="24"/>
        </w:rPr>
        <w:t>латежная матрица партии А</w:t>
      </w:r>
    </w:p>
    <w:tbl>
      <w:tblPr>
        <w:tblStyle w:val="a8"/>
        <w:tblW w:w="0" w:type="auto"/>
        <w:jc w:val="center"/>
        <w:tblLook w:val="04A0" w:firstRow="1" w:lastRow="0" w:firstColumn="1" w:lastColumn="0" w:noHBand="0" w:noVBand="1"/>
      </w:tblPr>
      <w:tblGrid>
        <w:gridCol w:w="1303"/>
        <w:gridCol w:w="1303"/>
        <w:gridCol w:w="1303"/>
        <w:gridCol w:w="1303"/>
      </w:tblGrid>
      <w:tr w:rsidR="00B93EFF" w:rsidRPr="00937C0E" w14:paraId="7A51B53A" w14:textId="77777777" w:rsidTr="00742B68">
        <w:trPr>
          <w:trHeight w:val="815"/>
          <w:jc w:val="center"/>
        </w:trPr>
        <w:tc>
          <w:tcPr>
            <w:tcW w:w="1303" w:type="dxa"/>
            <w:shd w:val="clear" w:color="auto" w:fill="FFF2CC" w:themeFill="accent4" w:themeFillTint="33"/>
          </w:tcPr>
          <w:p w14:paraId="6A910961" w14:textId="77777777" w:rsidR="00B93EFF" w:rsidRPr="00937C0E" w:rsidRDefault="00B93EFF" w:rsidP="0031750E">
            <w:pPr>
              <w:jc w:val="center"/>
              <w:rPr>
                <w:rFonts w:eastAsia="Arial"/>
                <w:sz w:val="24"/>
                <w:szCs w:val="24"/>
              </w:rPr>
            </w:pPr>
            <w:r w:rsidRPr="00937C0E">
              <w:rPr>
                <w:rFonts w:eastAsia="Arial"/>
                <w:sz w:val="24"/>
                <w:szCs w:val="24"/>
              </w:rPr>
              <w:t>А</w:t>
            </w:r>
          </w:p>
        </w:tc>
        <w:tc>
          <w:tcPr>
            <w:tcW w:w="1303" w:type="dxa"/>
          </w:tcPr>
          <w:p w14:paraId="5921C021" w14:textId="77777777" w:rsidR="00B93EFF" w:rsidRPr="00937C0E" w:rsidRDefault="00B93EFF" w:rsidP="0031750E">
            <w:pPr>
              <w:jc w:val="center"/>
              <w:rPr>
                <w:rFonts w:eastAsia="Arial"/>
                <w:sz w:val="24"/>
                <w:szCs w:val="24"/>
                <w:lang w:val="en-US"/>
              </w:rPr>
            </w:pPr>
            <w:r w:rsidRPr="00937C0E">
              <w:rPr>
                <w:rFonts w:eastAsia="Arial"/>
                <w:sz w:val="24"/>
                <w:szCs w:val="24"/>
                <w:lang w:val="en-US"/>
              </w:rPr>
              <w:t>1</w:t>
            </w:r>
          </w:p>
        </w:tc>
        <w:tc>
          <w:tcPr>
            <w:tcW w:w="1303" w:type="dxa"/>
          </w:tcPr>
          <w:p w14:paraId="7ED48F6C"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w:t>
            </w:r>
          </w:p>
        </w:tc>
        <w:tc>
          <w:tcPr>
            <w:tcW w:w="1303" w:type="dxa"/>
          </w:tcPr>
          <w:p w14:paraId="3B8F0F7B" w14:textId="77777777" w:rsidR="00B93EFF" w:rsidRPr="00937C0E" w:rsidRDefault="00B93EFF" w:rsidP="0031750E">
            <w:pPr>
              <w:jc w:val="center"/>
              <w:rPr>
                <w:rFonts w:eastAsia="Arial"/>
                <w:sz w:val="24"/>
                <w:szCs w:val="24"/>
                <w:lang w:val="en-US"/>
              </w:rPr>
            </w:pPr>
            <w:r w:rsidRPr="00937C0E">
              <w:rPr>
                <w:rFonts w:eastAsia="Arial"/>
                <w:sz w:val="24"/>
                <w:szCs w:val="24"/>
                <w:lang w:val="en-US"/>
              </w:rPr>
              <w:t>3</w:t>
            </w:r>
          </w:p>
        </w:tc>
      </w:tr>
      <w:tr w:rsidR="00B93EFF" w:rsidRPr="00937C0E" w14:paraId="60DBA452" w14:textId="77777777" w:rsidTr="00742B68">
        <w:trPr>
          <w:trHeight w:val="800"/>
          <w:jc w:val="center"/>
        </w:trPr>
        <w:tc>
          <w:tcPr>
            <w:tcW w:w="1303" w:type="dxa"/>
          </w:tcPr>
          <w:p w14:paraId="2BA26037" w14:textId="77777777" w:rsidR="00B93EFF" w:rsidRPr="00937C0E" w:rsidRDefault="00B93EFF" w:rsidP="0031750E">
            <w:pPr>
              <w:jc w:val="center"/>
              <w:rPr>
                <w:rFonts w:eastAsia="Arial"/>
                <w:sz w:val="24"/>
                <w:szCs w:val="24"/>
                <w:lang w:val="en-US"/>
              </w:rPr>
            </w:pPr>
            <w:r w:rsidRPr="00937C0E">
              <w:rPr>
                <w:rFonts w:eastAsia="Arial"/>
                <w:sz w:val="24"/>
                <w:szCs w:val="24"/>
                <w:lang w:val="en-US"/>
              </w:rPr>
              <w:t>1</w:t>
            </w:r>
          </w:p>
        </w:tc>
        <w:tc>
          <w:tcPr>
            <w:tcW w:w="1303" w:type="dxa"/>
            <w:shd w:val="clear" w:color="auto" w:fill="F4B083" w:themeFill="accent2" w:themeFillTint="99"/>
          </w:tcPr>
          <w:p w14:paraId="0F51F86C"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50</w:t>
            </w:r>
          </w:p>
        </w:tc>
        <w:tc>
          <w:tcPr>
            <w:tcW w:w="1303" w:type="dxa"/>
          </w:tcPr>
          <w:p w14:paraId="56B403ED" w14:textId="77777777" w:rsidR="00B93EFF" w:rsidRPr="00937C0E" w:rsidRDefault="00B93EFF" w:rsidP="0031750E">
            <w:pPr>
              <w:jc w:val="center"/>
              <w:rPr>
                <w:rFonts w:eastAsia="Arial"/>
                <w:sz w:val="24"/>
                <w:szCs w:val="24"/>
                <w:lang w:val="en-US"/>
              </w:rPr>
            </w:pPr>
            <w:r w:rsidRPr="00937C0E">
              <w:rPr>
                <w:rFonts w:eastAsia="Arial"/>
                <w:sz w:val="24"/>
                <w:szCs w:val="24"/>
                <w:lang w:val="en-US"/>
              </w:rPr>
              <w:t>45</w:t>
            </w:r>
          </w:p>
        </w:tc>
        <w:tc>
          <w:tcPr>
            <w:tcW w:w="1303" w:type="dxa"/>
          </w:tcPr>
          <w:p w14:paraId="530779E2" w14:textId="77777777" w:rsidR="00B93EFF" w:rsidRPr="00937C0E" w:rsidRDefault="00B93EFF" w:rsidP="0031750E">
            <w:pPr>
              <w:jc w:val="center"/>
              <w:rPr>
                <w:rFonts w:eastAsia="Arial"/>
                <w:sz w:val="24"/>
                <w:szCs w:val="24"/>
                <w:lang w:val="en-US"/>
              </w:rPr>
            </w:pPr>
            <w:r w:rsidRPr="00937C0E">
              <w:rPr>
                <w:rFonts w:eastAsia="Arial"/>
                <w:sz w:val="24"/>
                <w:szCs w:val="24"/>
                <w:lang w:val="en-US"/>
              </w:rPr>
              <w:t>40</w:t>
            </w:r>
          </w:p>
        </w:tc>
      </w:tr>
      <w:tr w:rsidR="00B93EFF" w:rsidRPr="00937C0E" w14:paraId="1299FDE1" w14:textId="77777777" w:rsidTr="00742B68">
        <w:trPr>
          <w:trHeight w:val="815"/>
          <w:jc w:val="center"/>
        </w:trPr>
        <w:tc>
          <w:tcPr>
            <w:tcW w:w="1303" w:type="dxa"/>
          </w:tcPr>
          <w:p w14:paraId="653BDA18"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w:t>
            </w:r>
          </w:p>
        </w:tc>
        <w:tc>
          <w:tcPr>
            <w:tcW w:w="1303" w:type="dxa"/>
          </w:tcPr>
          <w:p w14:paraId="442AB1AC" w14:textId="77777777" w:rsidR="00B93EFF" w:rsidRPr="00937C0E" w:rsidRDefault="00B93EFF" w:rsidP="0031750E">
            <w:pPr>
              <w:jc w:val="center"/>
              <w:rPr>
                <w:rFonts w:eastAsia="Arial"/>
                <w:sz w:val="24"/>
                <w:szCs w:val="24"/>
                <w:lang w:val="en-US"/>
              </w:rPr>
            </w:pPr>
            <w:r w:rsidRPr="00937C0E">
              <w:rPr>
                <w:rFonts w:eastAsia="Arial"/>
                <w:sz w:val="24"/>
                <w:szCs w:val="24"/>
                <w:lang w:val="en-US"/>
              </w:rPr>
              <w:t>40</w:t>
            </w:r>
          </w:p>
        </w:tc>
        <w:tc>
          <w:tcPr>
            <w:tcW w:w="1303" w:type="dxa"/>
            <w:shd w:val="clear" w:color="auto" w:fill="F4B083" w:themeFill="accent2" w:themeFillTint="99"/>
          </w:tcPr>
          <w:p w14:paraId="34EEDCFD"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60</w:t>
            </w:r>
          </w:p>
        </w:tc>
        <w:tc>
          <w:tcPr>
            <w:tcW w:w="1303" w:type="dxa"/>
          </w:tcPr>
          <w:p w14:paraId="4AA0B704" w14:textId="77777777" w:rsidR="00B93EFF" w:rsidRPr="00937C0E" w:rsidRDefault="00B93EFF" w:rsidP="0031750E">
            <w:pPr>
              <w:jc w:val="center"/>
              <w:rPr>
                <w:rFonts w:eastAsia="Arial"/>
                <w:sz w:val="24"/>
                <w:szCs w:val="24"/>
                <w:lang w:val="en-US"/>
              </w:rPr>
            </w:pPr>
            <w:r w:rsidRPr="00937C0E">
              <w:rPr>
                <w:rFonts w:eastAsia="Arial"/>
                <w:sz w:val="24"/>
                <w:szCs w:val="24"/>
                <w:lang w:val="en-US"/>
              </w:rPr>
              <w:t>60</w:t>
            </w:r>
          </w:p>
        </w:tc>
      </w:tr>
      <w:tr w:rsidR="00B93EFF" w:rsidRPr="00937C0E" w14:paraId="75ED00FA" w14:textId="77777777" w:rsidTr="00742B68">
        <w:trPr>
          <w:trHeight w:val="800"/>
          <w:jc w:val="center"/>
        </w:trPr>
        <w:tc>
          <w:tcPr>
            <w:tcW w:w="1303" w:type="dxa"/>
          </w:tcPr>
          <w:p w14:paraId="38AD6A05" w14:textId="77777777" w:rsidR="00B93EFF" w:rsidRPr="00937C0E" w:rsidRDefault="00B93EFF" w:rsidP="0031750E">
            <w:pPr>
              <w:jc w:val="center"/>
              <w:rPr>
                <w:rFonts w:eastAsia="Arial"/>
                <w:sz w:val="24"/>
                <w:szCs w:val="24"/>
                <w:lang w:val="en-US"/>
              </w:rPr>
            </w:pPr>
            <w:r w:rsidRPr="00937C0E">
              <w:rPr>
                <w:rFonts w:eastAsia="Arial"/>
                <w:sz w:val="24"/>
                <w:szCs w:val="24"/>
                <w:lang w:val="en-US"/>
              </w:rPr>
              <w:t>3</w:t>
            </w:r>
          </w:p>
        </w:tc>
        <w:tc>
          <w:tcPr>
            <w:tcW w:w="1303" w:type="dxa"/>
          </w:tcPr>
          <w:p w14:paraId="6FC90E04"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20</w:t>
            </w:r>
          </w:p>
        </w:tc>
        <w:tc>
          <w:tcPr>
            <w:tcW w:w="1303" w:type="dxa"/>
          </w:tcPr>
          <w:p w14:paraId="0F2BA53E" w14:textId="77777777" w:rsidR="00B93EFF" w:rsidRPr="00937C0E" w:rsidRDefault="00B93EFF" w:rsidP="0031750E">
            <w:pPr>
              <w:jc w:val="center"/>
              <w:rPr>
                <w:rFonts w:eastAsia="Arial"/>
                <w:sz w:val="24"/>
                <w:szCs w:val="24"/>
                <w:lang w:val="en-US"/>
              </w:rPr>
            </w:pPr>
            <w:r w:rsidRPr="00937C0E">
              <w:rPr>
                <w:rFonts w:eastAsia="Arial"/>
                <w:sz w:val="24"/>
                <w:szCs w:val="24"/>
                <w:lang w:val="en-US"/>
              </w:rPr>
              <w:t>40</w:t>
            </w:r>
          </w:p>
        </w:tc>
        <w:tc>
          <w:tcPr>
            <w:tcW w:w="1303" w:type="dxa"/>
            <w:shd w:val="clear" w:color="auto" w:fill="F4B083" w:themeFill="accent2" w:themeFillTint="99"/>
          </w:tcPr>
          <w:p w14:paraId="186F03AF"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70</w:t>
            </w:r>
          </w:p>
        </w:tc>
      </w:tr>
      <w:tr w:rsidR="00B93EFF" w:rsidRPr="00937C0E" w14:paraId="1183DA15" w14:textId="77777777" w:rsidTr="00742B68">
        <w:trPr>
          <w:trHeight w:val="815"/>
          <w:jc w:val="center"/>
        </w:trPr>
        <w:tc>
          <w:tcPr>
            <w:tcW w:w="1303" w:type="dxa"/>
            <w:shd w:val="clear" w:color="auto" w:fill="FFF2CC" w:themeFill="accent4" w:themeFillTint="33"/>
          </w:tcPr>
          <w:p w14:paraId="204B5DB3" w14:textId="77777777" w:rsidR="00B93EFF" w:rsidRPr="00937C0E" w:rsidRDefault="00B93EFF" w:rsidP="0031750E">
            <w:pPr>
              <w:jc w:val="center"/>
              <w:rPr>
                <w:rFonts w:eastAsia="Arial"/>
                <w:sz w:val="24"/>
                <w:szCs w:val="24"/>
                <w:lang w:val="en-US"/>
              </w:rPr>
            </w:pPr>
            <w:r w:rsidRPr="00937C0E">
              <w:rPr>
                <w:rFonts w:eastAsia="Arial"/>
                <w:sz w:val="24"/>
                <w:szCs w:val="24"/>
                <w:lang w:val="en-US"/>
              </w:rPr>
              <w:t>max</w:t>
            </w:r>
          </w:p>
        </w:tc>
        <w:tc>
          <w:tcPr>
            <w:tcW w:w="1303" w:type="dxa"/>
          </w:tcPr>
          <w:p w14:paraId="06565EA4"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50</w:t>
            </w:r>
          </w:p>
        </w:tc>
        <w:tc>
          <w:tcPr>
            <w:tcW w:w="1303" w:type="dxa"/>
          </w:tcPr>
          <w:p w14:paraId="3A797F69"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60</w:t>
            </w:r>
          </w:p>
        </w:tc>
        <w:tc>
          <w:tcPr>
            <w:tcW w:w="1303" w:type="dxa"/>
          </w:tcPr>
          <w:p w14:paraId="6219C412" w14:textId="77777777" w:rsidR="00B93EFF" w:rsidRPr="00937C0E" w:rsidRDefault="00B93EFF" w:rsidP="0031750E">
            <w:pPr>
              <w:keepNext/>
              <w:jc w:val="center"/>
              <w:rPr>
                <w:rFonts w:eastAsia="Arial"/>
                <w:b/>
                <w:bCs/>
                <w:sz w:val="24"/>
                <w:szCs w:val="24"/>
                <w:lang w:val="en-US"/>
              </w:rPr>
            </w:pPr>
            <w:r w:rsidRPr="00937C0E">
              <w:rPr>
                <w:rFonts w:eastAsia="Arial"/>
                <w:b/>
                <w:bCs/>
                <w:sz w:val="24"/>
                <w:szCs w:val="24"/>
                <w:lang w:val="en-US"/>
              </w:rPr>
              <w:t>70</w:t>
            </w:r>
          </w:p>
        </w:tc>
      </w:tr>
    </w:tbl>
    <w:p w14:paraId="0A520E8E" w14:textId="7AA8CED3" w:rsidR="00B93EFF" w:rsidRPr="00937C0E" w:rsidRDefault="00B93EFF" w:rsidP="00742B68">
      <w:pPr>
        <w:pStyle w:val="a4"/>
        <w:rPr>
          <w:rFonts w:ascii="Times New Roman" w:hAnsi="Times New Roman" w:cs="Times New Roman"/>
          <w:i w:val="0"/>
          <w:iCs w:val="0"/>
          <w:color w:val="000000" w:themeColor="text1"/>
          <w:sz w:val="24"/>
          <w:szCs w:val="24"/>
        </w:rPr>
      </w:pPr>
    </w:p>
    <w:p w14:paraId="368271C1" w14:textId="6F705310" w:rsidR="00742B68" w:rsidRPr="00937C0E" w:rsidRDefault="00742B68" w:rsidP="00742B68">
      <w:pPr>
        <w:pStyle w:val="a4"/>
        <w:jc w:val="right"/>
        <w:rPr>
          <w:rFonts w:ascii="Times New Roman" w:eastAsia="Arial"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Таблица 2 </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000000" w:themeColor="text1"/>
          <w:sz w:val="24"/>
          <w:szCs w:val="24"/>
        </w:rPr>
        <w:t>Платежная матрица партии Б</w:t>
      </w:r>
    </w:p>
    <w:tbl>
      <w:tblPr>
        <w:tblStyle w:val="a8"/>
        <w:tblW w:w="0" w:type="auto"/>
        <w:jc w:val="center"/>
        <w:tblLook w:val="04A0" w:firstRow="1" w:lastRow="0" w:firstColumn="1" w:lastColumn="0" w:noHBand="0" w:noVBand="1"/>
      </w:tblPr>
      <w:tblGrid>
        <w:gridCol w:w="1093"/>
        <w:gridCol w:w="1110"/>
        <w:gridCol w:w="1110"/>
        <w:gridCol w:w="1110"/>
        <w:gridCol w:w="1077"/>
      </w:tblGrid>
      <w:tr w:rsidR="00742B68" w:rsidRPr="00937C0E" w14:paraId="3D9D94FD" w14:textId="77777777" w:rsidTr="00742B68">
        <w:trPr>
          <w:trHeight w:val="1029"/>
          <w:jc w:val="center"/>
        </w:trPr>
        <w:tc>
          <w:tcPr>
            <w:tcW w:w="1093" w:type="dxa"/>
            <w:shd w:val="clear" w:color="auto" w:fill="FFF2CC" w:themeFill="accent4" w:themeFillTint="33"/>
          </w:tcPr>
          <w:p w14:paraId="09051689" w14:textId="77777777" w:rsidR="00B93EFF" w:rsidRPr="00937C0E" w:rsidRDefault="00B93EFF" w:rsidP="0031750E">
            <w:pPr>
              <w:jc w:val="center"/>
              <w:rPr>
                <w:rFonts w:eastAsia="Arial"/>
                <w:sz w:val="24"/>
                <w:szCs w:val="24"/>
              </w:rPr>
            </w:pPr>
            <w:r w:rsidRPr="00937C0E">
              <w:rPr>
                <w:rFonts w:eastAsia="Arial"/>
                <w:sz w:val="24"/>
                <w:szCs w:val="24"/>
              </w:rPr>
              <w:t>Б</w:t>
            </w:r>
          </w:p>
        </w:tc>
        <w:tc>
          <w:tcPr>
            <w:tcW w:w="1110" w:type="dxa"/>
          </w:tcPr>
          <w:p w14:paraId="233E3B0C" w14:textId="77777777" w:rsidR="00B93EFF" w:rsidRPr="00937C0E" w:rsidRDefault="00B93EFF" w:rsidP="0031750E">
            <w:pPr>
              <w:jc w:val="center"/>
              <w:rPr>
                <w:rFonts w:eastAsia="Arial"/>
                <w:sz w:val="24"/>
                <w:szCs w:val="24"/>
                <w:lang w:val="en-US"/>
              </w:rPr>
            </w:pPr>
            <w:r w:rsidRPr="00937C0E">
              <w:rPr>
                <w:rFonts w:eastAsia="Arial"/>
                <w:sz w:val="24"/>
                <w:szCs w:val="24"/>
                <w:lang w:val="en-US"/>
              </w:rPr>
              <w:t>1</w:t>
            </w:r>
          </w:p>
        </w:tc>
        <w:tc>
          <w:tcPr>
            <w:tcW w:w="1110" w:type="dxa"/>
          </w:tcPr>
          <w:p w14:paraId="256BF475"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w:t>
            </w:r>
          </w:p>
        </w:tc>
        <w:tc>
          <w:tcPr>
            <w:tcW w:w="1110" w:type="dxa"/>
          </w:tcPr>
          <w:p w14:paraId="398DEFB7" w14:textId="77777777" w:rsidR="00B93EFF" w:rsidRPr="00937C0E" w:rsidRDefault="00B93EFF" w:rsidP="0031750E">
            <w:pPr>
              <w:jc w:val="center"/>
              <w:rPr>
                <w:rFonts w:eastAsia="Arial"/>
                <w:sz w:val="24"/>
                <w:szCs w:val="24"/>
                <w:lang w:val="en-US"/>
              </w:rPr>
            </w:pPr>
            <w:r w:rsidRPr="00937C0E">
              <w:rPr>
                <w:rFonts w:eastAsia="Arial"/>
                <w:sz w:val="24"/>
                <w:szCs w:val="24"/>
                <w:lang w:val="en-US"/>
              </w:rPr>
              <w:t>3</w:t>
            </w:r>
          </w:p>
        </w:tc>
        <w:tc>
          <w:tcPr>
            <w:tcW w:w="1077" w:type="dxa"/>
            <w:shd w:val="clear" w:color="auto" w:fill="FFF2CC" w:themeFill="accent4" w:themeFillTint="33"/>
          </w:tcPr>
          <w:p w14:paraId="153216B3" w14:textId="77777777" w:rsidR="00B93EFF" w:rsidRPr="00937C0E" w:rsidRDefault="00B93EFF" w:rsidP="0031750E">
            <w:pPr>
              <w:jc w:val="center"/>
              <w:rPr>
                <w:rFonts w:eastAsia="Arial"/>
                <w:sz w:val="24"/>
                <w:szCs w:val="24"/>
                <w:lang w:val="en-US"/>
              </w:rPr>
            </w:pPr>
            <w:r w:rsidRPr="00937C0E">
              <w:rPr>
                <w:rFonts w:eastAsia="Arial"/>
                <w:sz w:val="24"/>
                <w:szCs w:val="24"/>
                <w:lang w:val="en-US"/>
              </w:rPr>
              <w:t>max</w:t>
            </w:r>
          </w:p>
        </w:tc>
      </w:tr>
      <w:tr w:rsidR="00742B68" w:rsidRPr="00937C0E" w14:paraId="14B7EAD4" w14:textId="77777777" w:rsidTr="00742B68">
        <w:trPr>
          <w:trHeight w:val="1009"/>
          <w:jc w:val="center"/>
        </w:trPr>
        <w:tc>
          <w:tcPr>
            <w:tcW w:w="1093" w:type="dxa"/>
          </w:tcPr>
          <w:p w14:paraId="61697E15" w14:textId="77777777" w:rsidR="00B93EFF" w:rsidRPr="00937C0E" w:rsidRDefault="00B93EFF" w:rsidP="0031750E">
            <w:pPr>
              <w:jc w:val="center"/>
              <w:rPr>
                <w:rFonts w:eastAsia="Arial"/>
                <w:sz w:val="24"/>
                <w:szCs w:val="24"/>
                <w:lang w:val="en-US"/>
              </w:rPr>
            </w:pPr>
            <w:r w:rsidRPr="00937C0E">
              <w:rPr>
                <w:rFonts w:eastAsia="Arial"/>
                <w:sz w:val="24"/>
                <w:szCs w:val="24"/>
                <w:lang w:val="en-US"/>
              </w:rPr>
              <w:t>1</w:t>
            </w:r>
          </w:p>
        </w:tc>
        <w:tc>
          <w:tcPr>
            <w:tcW w:w="1110" w:type="dxa"/>
          </w:tcPr>
          <w:p w14:paraId="2716D31B" w14:textId="77777777" w:rsidR="00B93EFF" w:rsidRPr="00937C0E" w:rsidRDefault="00B93EFF" w:rsidP="0031750E">
            <w:pPr>
              <w:jc w:val="center"/>
              <w:rPr>
                <w:rFonts w:eastAsia="Arial"/>
                <w:sz w:val="24"/>
                <w:szCs w:val="24"/>
                <w:lang w:val="en-US"/>
              </w:rPr>
            </w:pPr>
            <w:r w:rsidRPr="00937C0E">
              <w:rPr>
                <w:rFonts w:eastAsia="Arial"/>
                <w:sz w:val="24"/>
                <w:szCs w:val="24"/>
                <w:lang w:val="en-US"/>
              </w:rPr>
              <w:t>50</w:t>
            </w:r>
          </w:p>
        </w:tc>
        <w:tc>
          <w:tcPr>
            <w:tcW w:w="1110" w:type="dxa"/>
          </w:tcPr>
          <w:p w14:paraId="31AD86BB"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20</w:t>
            </w:r>
          </w:p>
        </w:tc>
        <w:tc>
          <w:tcPr>
            <w:tcW w:w="1110" w:type="dxa"/>
            <w:shd w:val="clear" w:color="auto" w:fill="F4B083" w:themeFill="accent2" w:themeFillTint="99"/>
          </w:tcPr>
          <w:p w14:paraId="69167831"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70</w:t>
            </w:r>
          </w:p>
        </w:tc>
        <w:tc>
          <w:tcPr>
            <w:tcW w:w="1077" w:type="dxa"/>
          </w:tcPr>
          <w:p w14:paraId="1E0DDBDA"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70</w:t>
            </w:r>
          </w:p>
        </w:tc>
      </w:tr>
      <w:tr w:rsidR="00742B68" w:rsidRPr="00937C0E" w14:paraId="6B78C860" w14:textId="77777777" w:rsidTr="00742B68">
        <w:trPr>
          <w:trHeight w:val="1029"/>
          <w:jc w:val="center"/>
        </w:trPr>
        <w:tc>
          <w:tcPr>
            <w:tcW w:w="1093" w:type="dxa"/>
          </w:tcPr>
          <w:p w14:paraId="6EB87611"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w:t>
            </w:r>
          </w:p>
        </w:tc>
        <w:tc>
          <w:tcPr>
            <w:tcW w:w="1110" w:type="dxa"/>
          </w:tcPr>
          <w:p w14:paraId="35966D14" w14:textId="77777777" w:rsidR="00B93EFF" w:rsidRPr="00937C0E" w:rsidRDefault="00B93EFF" w:rsidP="0031750E">
            <w:pPr>
              <w:jc w:val="center"/>
              <w:rPr>
                <w:rFonts w:eastAsia="Arial"/>
                <w:sz w:val="24"/>
                <w:szCs w:val="24"/>
                <w:lang w:val="en-US"/>
              </w:rPr>
            </w:pPr>
            <w:r w:rsidRPr="00937C0E">
              <w:rPr>
                <w:rFonts w:eastAsia="Arial"/>
                <w:sz w:val="24"/>
                <w:szCs w:val="24"/>
                <w:lang w:val="en-US"/>
              </w:rPr>
              <w:t>40</w:t>
            </w:r>
          </w:p>
        </w:tc>
        <w:tc>
          <w:tcPr>
            <w:tcW w:w="1110" w:type="dxa"/>
          </w:tcPr>
          <w:p w14:paraId="66E35854" w14:textId="77777777" w:rsidR="00B93EFF" w:rsidRPr="00937C0E" w:rsidRDefault="00B93EFF" w:rsidP="0031750E">
            <w:pPr>
              <w:jc w:val="center"/>
              <w:rPr>
                <w:rFonts w:eastAsia="Arial"/>
                <w:sz w:val="24"/>
                <w:szCs w:val="24"/>
                <w:lang w:val="en-US"/>
              </w:rPr>
            </w:pPr>
            <w:r w:rsidRPr="00937C0E">
              <w:rPr>
                <w:rFonts w:eastAsia="Arial"/>
                <w:sz w:val="24"/>
                <w:szCs w:val="24"/>
                <w:lang w:val="en-US"/>
              </w:rPr>
              <w:t>35</w:t>
            </w:r>
          </w:p>
        </w:tc>
        <w:tc>
          <w:tcPr>
            <w:tcW w:w="1110" w:type="dxa"/>
            <w:shd w:val="clear" w:color="auto" w:fill="F4B083" w:themeFill="accent2" w:themeFillTint="99"/>
          </w:tcPr>
          <w:p w14:paraId="3AC073F8"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45</w:t>
            </w:r>
          </w:p>
        </w:tc>
        <w:tc>
          <w:tcPr>
            <w:tcW w:w="1077" w:type="dxa"/>
          </w:tcPr>
          <w:p w14:paraId="042DC8B0"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45</w:t>
            </w:r>
          </w:p>
        </w:tc>
      </w:tr>
      <w:tr w:rsidR="00742B68" w:rsidRPr="00937C0E" w14:paraId="4C9F07A2" w14:textId="77777777" w:rsidTr="00742B68">
        <w:trPr>
          <w:trHeight w:val="1009"/>
          <w:jc w:val="center"/>
        </w:trPr>
        <w:tc>
          <w:tcPr>
            <w:tcW w:w="1093" w:type="dxa"/>
          </w:tcPr>
          <w:p w14:paraId="13ABECCF" w14:textId="77777777" w:rsidR="00B93EFF" w:rsidRPr="00937C0E" w:rsidRDefault="00B93EFF" w:rsidP="0031750E">
            <w:pPr>
              <w:jc w:val="center"/>
              <w:rPr>
                <w:rFonts w:eastAsia="Arial"/>
                <w:sz w:val="24"/>
                <w:szCs w:val="24"/>
                <w:lang w:val="en-US"/>
              </w:rPr>
            </w:pPr>
            <w:r w:rsidRPr="00937C0E">
              <w:rPr>
                <w:rFonts w:eastAsia="Arial"/>
                <w:sz w:val="24"/>
                <w:szCs w:val="24"/>
                <w:lang w:val="en-US"/>
              </w:rPr>
              <w:t>3</w:t>
            </w:r>
          </w:p>
        </w:tc>
        <w:tc>
          <w:tcPr>
            <w:tcW w:w="1110" w:type="dxa"/>
            <w:shd w:val="clear" w:color="auto" w:fill="F4B083" w:themeFill="accent2" w:themeFillTint="99"/>
          </w:tcPr>
          <w:p w14:paraId="45A88443"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30</w:t>
            </w:r>
          </w:p>
        </w:tc>
        <w:tc>
          <w:tcPr>
            <w:tcW w:w="1110" w:type="dxa"/>
          </w:tcPr>
          <w:p w14:paraId="6CE6C79E"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25</w:t>
            </w:r>
          </w:p>
        </w:tc>
        <w:tc>
          <w:tcPr>
            <w:tcW w:w="1110" w:type="dxa"/>
          </w:tcPr>
          <w:p w14:paraId="6C84EAF6" w14:textId="77777777" w:rsidR="00B93EFF" w:rsidRPr="00937C0E" w:rsidRDefault="00B93EFF" w:rsidP="0031750E">
            <w:pPr>
              <w:jc w:val="center"/>
              <w:rPr>
                <w:rFonts w:eastAsia="Arial"/>
                <w:sz w:val="24"/>
                <w:szCs w:val="24"/>
                <w:lang w:val="en-US"/>
              </w:rPr>
            </w:pPr>
            <w:r w:rsidRPr="00937C0E">
              <w:rPr>
                <w:rFonts w:eastAsia="Arial"/>
                <w:sz w:val="24"/>
                <w:szCs w:val="24"/>
                <w:lang w:val="en-US"/>
              </w:rPr>
              <w:t>25</w:t>
            </w:r>
          </w:p>
        </w:tc>
        <w:tc>
          <w:tcPr>
            <w:tcW w:w="1077" w:type="dxa"/>
          </w:tcPr>
          <w:p w14:paraId="4236D53B" w14:textId="77777777" w:rsidR="00B93EFF" w:rsidRPr="00937C0E" w:rsidRDefault="00B93EFF" w:rsidP="0031750E">
            <w:pPr>
              <w:jc w:val="center"/>
              <w:rPr>
                <w:rFonts w:eastAsia="Arial"/>
                <w:b/>
                <w:bCs/>
                <w:sz w:val="24"/>
                <w:szCs w:val="24"/>
                <w:lang w:val="en-US"/>
              </w:rPr>
            </w:pPr>
            <w:r w:rsidRPr="00937C0E">
              <w:rPr>
                <w:rFonts w:eastAsia="Arial"/>
                <w:b/>
                <w:bCs/>
                <w:sz w:val="24"/>
                <w:szCs w:val="24"/>
                <w:lang w:val="en-US"/>
              </w:rPr>
              <w:t>30</w:t>
            </w:r>
          </w:p>
        </w:tc>
      </w:tr>
    </w:tbl>
    <w:p w14:paraId="4462D75C" w14:textId="22D54B0F" w:rsidR="00B93EFF" w:rsidRPr="00937C0E" w:rsidRDefault="00B93EFF" w:rsidP="00134EB1">
      <w:pPr>
        <w:pStyle w:val="2"/>
        <w:jc w:val="center"/>
        <w:rPr>
          <w:sz w:val="24"/>
          <w:szCs w:val="24"/>
        </w:rPr>
      </w:pPr>
      <w:bookmarkStart w:id="23" w:name="_Toc100268705"/>
      <w:bookmarkStart w:id="24" w:name="_Toc100277077"/>
      <w:bookmarkStart w:id="25" w:name="_Toc100874476"/>
      <w:r w:rsidRPr="00937C0E">
        <w:rPr>
          <w:sz w:val="24"/>
          <w:szCs w:val="24"/>
        </w:rPr>
        <w:lastRenderedPageBreak/>
        <w:t>2. МАТЕМАТИЧЕСКАЯ МОДЕЛЬ</w:t>
      </w:r>
      <w:bookmarkEnd w:id="23"/>
      <w:bookmarkEnd w:id="24"/>
      <w:bookmarkEnd w:id="25"/>
    </w:p>
    <w:p w14:paraId="1EECCA2D" w14:textId="22D54B0F" w:rsidR="00B93EFF" w:rsidRPr="00937C0E" w:rsidRDefault="00B93EFF" w:rsidP="00B93EFF">
      <w:pPr>
        <w:spacing w:after="0"/>
        <w:ind w:firstLine="720"/>
        <w:jc w:val="both"/>
        <w:rPr>
          <w:rFonts w:ascii="Times New Roman" w:hAnsi="Times New Roman" w:cs="Times New Roman"/>
          <w:sz w:val="24"/>
          <w:szCs w:val="24"/>
        </w:rPr>
      </w:pPr>
      <w:r w:rsidRPr="00937C0E">
        <w:rPr>
          <w:rFonts w:ascii="Times New Roman" w:hAnsi="Times New Roman" w:cs="Times New Roman"/>
          <w:sz w:val="24"/>
          <w:szCs w:val="24"/>
        </w:rPr>
        <w:t>В представленном случае нам необходимо решить задачу о поиске оптимальной стратегии, при которой игроки не борются друг с другом, а стремятся каждый к своему выигрышу.</w:t>
      </w:r>
    </w:p>
    <w:p w14:paraId="7D14ED72" w14:textId="22D54B0F" w:rsidR="00B93EFF" w:rsidRPr="00937C0E" w:rsidRDefault="00B93EFF" w:rsidP="00B93EFF">
      <w:pPr>
        <w:pStyle w:val="a3"/>
        <w:spacing w:after="100" w:afterAutospacing="1"/>
        <w:ind w:left="284" w:firstLine="567"/>
        <w:jc w:val="center"/>
        <w:rPr>
          <w:sz w:val="24"/>
          <w:szCs w:val="24"/>
        </w:rPr>
      </w:pPr>
      <w:r w:rsidRPr="00937C0E">
        <w:rPr>
          <w:sz w:val="24"/>
          <w:szCs w:val="24"/>
        </w:rPr>
        <w:t>Математическая постановка задачи.</w:t>
      </w:r>
    </w:p>
    <w:p w14:paraId="26E62B19" w14:textId="22D54B0F" w:rsidR="00B93EFF" w:rsidRPr="00937C0E" w:rsidRDefault="00B93EFF" w:rsidP="00B93EFF">
      <w:pPr>
        <w:pStyle w:val="a3"/>
        <w:spacing w:after="100" w:afterAutospacing="1"/>
        <w:ind w:left="284" w:firstLine="567"/>
        <w:jc w:val="center"/>
        <w:rPr>
          <w:sz w:val="24"/>
          <w:szCs w:val="24"/>
        </w:rPr>
      </w:pPr>
      <w:r w:rsidRPr="00937C0E">
        <w:rPr>
          <w:sz w:val="24"/>
          <w:szCs w:val="24"/>
        </w:rPr>
        <w:t>Исходные данные</w:t>
      </w:r>
    </w:p>
    <w:p w14:paraId="67101B26" w14:textId="22D54B0F" w:rsidR="00B93EFF" w:rsidRPr="00937C0E" w:rsidRDefault="00B93EFF" w:rsidP="00B93EFF">
      <w:pPr>
        <w:pStyle w:val="a3"/>
        <w:spacing w:after="100" w:afterAutospacing="1"/>
        <w:ind w:left="284" w:firstLine="567"/>
        <w:jc w:val="center"/>
        <w:rPr>
          <w:sz w:val="24"/>
          <w:szCs w:val="24"/>
        </w:rPr>
      </w:pPr>
    </w:p>
    <w:p w14:paraId="6FEE5C11" w14:textId="0BE42896" w:rsidR="00B93EFF" w:rsidRPr="00937C0E" w:rsidRDefault="00B93EFF" w:rsidP="00B93EFF">
      <w:pPr>
        <w:pStyle w:val="a3"/>
        <w:spacing w:after="100" w:afterAutospacing="1"/>
        <w:ind w:left="0" w:firstLine="567"/>
        <w:jc w:val="center"/>
        <w:rPr>
          <w:sz w:val="24"/>
          <w:szCs w:val="24"/>
        </w:rPr>
      </w:pPr>
      <w:r w:rsidRPr="00937C0E">
        <w:rPr>
          <w:sz w:val="24"/>
          <w:szCs w:val="24"/>
          <w:lang w:val="en-US"/>
        </w:rPr>
        <w:t>W</w:t>
      </w:r>
      <w:r w:rsidRPr="00937C0E">
        <w:rPr>
          <w:sz w:val="24"/>
          <w:szCs w:val="24"/>
        </w:rPr>
        <w:t xml:space="preserve">=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W11</m:t>
                  </m:r>
                </m:e>
                <m:e>
                  <m:r>
                    <w:rPr>
                      <w:rFonts w:ascii="Cambria Math" w:hAnsi="Cambria Math"/>
                      <w:sz w:val="24"/>
                      <w:szCs w:val="24"/>
                    </w:rPr>
                    <m:t>W12</m:t>
                  </m:r>
                </m:e>
                <m:e>
                  <m:r>
                    <w:rPr>
                      <w:rFonts w:ascii="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W1n</m:t>
                  </m:r>
                  <m:ctrlPr>
                    <w:rPr>
                      <w:rFonts w:ascii="Cambria Math" w:eastAsia="Cambria Math" w:hAnsi="Cambria Math"/>
                      <w:i/>
                      <w:sz w:val="24"/>
                      <w:szCs w:val="24"/>
                    </w:rPr>
                  </m:ctrlPr>
                </m:e>
              </m:mr>
              <m:mr>
                <m:e>
                  <m:r>
                    <w:rPr>
                      <w:rFonts w:ascii="Cambria Math" w:eastAsia="Cambria Math" w:hAnsi="Cambria Math"/>
                      <w:sz w:val="24"/>
                      <w:szCs w:val="24"/>
                    </w:rPr>
                    <m:t>W21</m:t>
                  </m:r>
                  <m:ctrlPr>
                    <w:rPr>
                      <w:rFonts w:ascii="Cambria Math" w:eastAsia="Cambria Math" w:hAnsi="Cambria Math"/>
                      <w:i/>
                      <w:sz w:val="24"/>
                      <w:szCs w:val="24"/>
                    </w:rPr>
                  </m:ctrlPr>
                </m:e>
                <m:e>
                  <m:r>
                    <w:rPr>
                      <w:rFonts w:ascii="Cambria Math" w:eastAsia="Cambria Math" w:hAnsi="Cambria Math"/>
                      <w:sz w:val="24"/>
                      <w:szCs w:val="24"/>
                    </w:rPr>
                    <m:t>W22</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W2n</m:t>
                  </m:r>
                  <m:ctrlPr>
                    <w:rPr>
                      <w:rFonts w:ascii="Cambria Math" w:eastAsia="Cambria Math" w:hAnsi="Cambria Math"/>
                      <w:i/>
                      <w:sz w:val="24"/>
                      <w:szCs w:val="24"/>
                    </w:rPr>
                  </m:ctrlPr>
                </m:e>
              </m:mr>
              <m:mr>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mr>
              <m:mr>
                <m:e>
                  <m:r>
                    <w:rPr>
                      <w:rFonts w:ascii="Cambria Math" w:eastAsia="Cambria Math" w:hAnsi="Cambria Math"/>
                      <w:sz w:val="24"/>
                      <w:szCs w:val="24"/>
                    </w:rPr>
                    <m:t>Wn1</m:t>
                  </m:r>
                </m:e>
                <m:e>
                  <m:r>
                    <w:rPr>
                      <w:rFonts w:ascii="Cambria Math" w:hAnsi="Cambria Math"/>
                      <w:sz w:val="24"/>
                      <w:szCs w:val="24"/>
                    </w:rPr>
                    <m:t>Wn2</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lang w:val="en-US"/>
                    </w:rPr>
                    <m:t>Wn</m:t>
                  </m:r>
                  <m:r>
                    <w:rPr>
                      <w:rFonts w:ascii="Cambria Math" w:eastAsia="Cambria Math" w:hAnsi="Cambria Math"/>
                      <w:sz w:val="24"/>
                      <w:szCs w:val="24"/>
                    </w:rPr>
                    <m:t>n</m:t>
                  </m:r>
                </m:e>
              </m:mr>
            </m:m>
          </m:e>
        </m:d>
      </m:oMath>
    </w:p>
    <w:p w14:paraId="264EDB28" w14:textId="22D54B0F" w:rsidR="00B93EFF" w:rsidRPr="00937C0E" w:rsidRDefault="00B93EFF" w:rsidP="00B93EFF">
      <w:pPr>
        <w:pStyle w:val="a3"/>
        <w:spacing w:after="100" w:afterAutospacing="1"/>
        <w:ind w:left="0" w:firstLine="567"/>
        <w:jc w:val="center"/>
        <w:rPr>
          <w:sz w:val="24"/>
          <w:szCs w:val="24"/>
        </w:rPr>
      </w:pPr>
      <w:r w:rsidRPr="00937C0E">
        <w:rPr>
          <w:sz w:val="24"/>
          <w:szCs w:val="24"/>
        </w:rPr>
        <w:t xml:space="preserve">где </w:t>
      </w:r>
      <w:r w:rsidRPr="00937C0E">
        <w:rPr>
          <w:sz w:val="24"/>
          <w:szCs w:val="24"/>
          <w:lang w:val="en-US"/>
        </w:rPr>
        <w:t>n</w:t>
      </w:r>
      <w:r w:rsidRPr="00937C0E">
        <w:rPr>
          <w:sz w:val="24"/>
          <w:szCs w:val="24"/>
        </w:rPr>
        <w:t xml:space="preserve"> – количество стратегий игроков.</w:t>
      </w:r>
    </w:p>
    <w:p w14:paraId="3A3A656C" w14:textId="22D54B0F" w:rsidR="00B93EFF" w:rsidRPr="00937C0E" w:rsidRDefault="00B93EFF" w:rsidP="00B93EFF">
      <w:pPr>
        <w:spacing w:after="100" w:afterAutospacing="1"/>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Переменные –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2, </w:t>
      </w:r>
      <w:r w:rsidRPr="00937C0E">
        <w:rPr>
          <w:rFonts w:ascii="Times New Roman" w:hAnsi="Times New Roman" w:cs="Times New Roman"/>
          <w:sz w:val="24"/>
          <w:szCs w:val="24"/>
          <w:lang w:val="en-US"/>
        </w:rPr>
        <w:t>x</w:t>
      </w:r>
      <w:r w:rsidRPr="00937C0E">
        <w:rPr>
          <w:rFonts w:ascii="Times New Roman" w:hAnsi="Times New Roman" w:cs="Times New Roman"/>
          <w:sz w:val="24"/>
          <w:szCs w:val="24"/>
        </w:rPr>
        <w:t xml:space="preserve">3, </w:t>
      </w:r>
      <w:proofErr w:type="spellStart"/>
      <w:r w:rsidRPr="00937C0E">
        <w:rPr>
          <w:rFonts w:ascii="Times New Roman" w:hAnsi="Times New Roman" w:cs="Times New Roman"/>
          <w:sz w:val="24"/>
          <w:szCs w:val="24"/>
          <w:lang w:val="en-US"/>
        </w:rPr>
        <w:t>xn</w:t>
      </w:r>
      <w:proofErr w:type="spellEnd"/>
      <w:r w:rsidRPr="00937C0E">
        <w:rPr>
          <w:rFonts w:ascii="Times New Roman" w:hAnsi="Times New Roman" w:cs="Times New Roman"/>
          <w:sz w:val="24"/>
          <w:szCs w:val="24"/>
        </w:rPr>
        <w:t xml:space="preserve"> (заменённые на вероятности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2, </w:t>
      </w:r>
      <w:r w:rsidRPr="00937C0E">
        <w:rPr>
          <w:rFonts w:ascii="Times New Roman" w:hAnsi="Times New Roman" w:cs="Times New Roman"/>
          <w:sz w:val="24"/>
          <w:szCs w:val="24"/>
          <w:lang w:val="en-US"/>
        </w:rPr>
        <w:t>p</w:t>
      </w:r>
      <w:r w:rsidRPr="00937C0E">
        <w:rPr>
          <w:rFonts w:ascii="Times New Roman" w:hAnsi="Times New Roman" w:cs="Times New Roman"/>
          <w:sz w:val="24"/>
          <w:szCs w:val="24"/>
        </w:rPr>
        <w:t xml:space="preserve">3, </w:t>
      </w:r>
      <w:proofErr w:type="spellStart"/>
      <w:r w:rsidRPr="00937C0E">
        <w:rPr>
          <w:rFonts w:ascii="Times New Roman" w:hAnsi="Times New Roman" w:cs="Times New Roman"/>
          <w:sz w:val="24"/>
          <w:szCs w:val="24"/>
          <w:lang w:val="en-US"/>
        </w:rPr>
        <w:t>pn</w:t>
      </w:r>
      <w:proofErr w:type="spellEnd"/>
      <w:r w:rsidRPr="00937C0E">
        <w:rPr>
          <w:rFonts w:ascii="Times New Roman" w:hAnsi="Times New Roman" w:cs="Times New Roman"/>
          <w:sz w:val="24"/>
          <w:szCs w:val="24"/>
        </w:rPr>
        <w:t>).</w:t>
      </w:r>
    </w:p>
    <w:p w14:paraId="6D51BC8B" w14:textId="22D54B0F" w:rsidR="00B93EFF" w:rsidRPr="00937C0E" w:rsidRDefault="00B93EFF" w:rsidP="00B93EFF">
      <w:pPr>
        <w:spacing w:after="100" w:afterAutospacing="1"/>
        <w:ind w:firstLine="567"/>
        <w:jc w:val="both"/>
        <w:rPr>
          <w:rFonts w:ascii="Times New Roman" w:hAnsi="Times New Roman" w:cs="Times New Roman"/>
          <w:sz w:val="24"/>
          <w:szCs w:val="24"/>
        </w:rPr>
      </w:pPr>
      <w:r w:rsidRPr="00937C0E">
        <w:rPr>
          <w:rFonts w:ascii="Times New Roman" w:hAnsi="Times New Roman" w:cs="Times New Roman"/>
          <w:sz w:val="24"/>
          <w:szCs w:val="24"/>
        </w:rPr>
        <w:t>Целевая функция – максимальная величина входного/выходного потока:</w:t>
      </w:r>
    </w:p>
    <w:p w14:paraId="73BB184E" w14:textId="471E7A7D" w:rsidR="00B93EFF" w:rsidRPr="00937C0E" w:rsidRDefault="00B93EFF" w:rsidP="00B93EFF">
      <w:pPr>
        <w:spacing w:after="100" w:afterAutospacing="1"/>
        <w:ind w:firstLine="567"/>
        <w:jc w:val="both"/>
        <w:rPr>
          <w:rFonts w:ascii="Times New Roman" w:eastAsiaTheme="minorEastAsia" w:hAnsi="Times New Roman" w:cs="Times New Roman"/>
          <w:sz w:val="24"/>
          <w:szCs w:val="24"/>
        </w:rPr>
      </w:pPr>
      <m:oMath>
        <m:r>
          <w:rPr>
            <w:rFonts w:ascii="Cambria Math" w:hAnsi="Cambria Math" w:cs="Times New Roman"/>
            <w:sz w:val="24"/>
            <w:szCs w:val="24"/>
            <w:lang w:val="en-US"/>
          </w:rPr>
          <m:t>L</m:t>
        </m:r>
        <m:r>
          <w:rPr>
            <w:rFonts w:ascii="Cambria Math" w:hAnsi="Cambria Math" w:cs="Times New Roman"/>
            <w:sz w:val="24"/>
            <w:szCs w:val="24"/>
          </w:rPr>
          <m:t>=x1+x2+x3 +xn→</m:t>
        </m:r>
      </m:oMath>
      <w:r w:rsidRPr="00937C0E">
        <w:rPr>
          <w:rFonts w:ascii="Times New Roman" w:eastAsiaTheme="minorEastAsia" w:hAnsi="Times New Roman" w:cs="Times New Roman"/>
          <w:sz w:val="24"/>
          <w:szCs w:val="24"/>
        </w:rPr>
        <w:t xml:space="preserve">  </w:t>
      </w:r>
      <w:r w:rsidRPr="00937C0E">
        <w:rPr>
          <w:rFonts w:ascii="Times New Roman" w:eastAsiaTheme="minorEastAsia" w:hAnsi="Times New Roman" w:cs="Times New Roman"/>
          <w:sz w:val="24"/>
          <w:szCs w:val="24"/>
          <w:lang w:val="en-US"/>
        </w:rPr>
        <w:t>max</w:t>
      </w:r>
      <w:r w:rsidRPr="00937C0E">
        <w:rPr>
          <w:rFonts w:ascii="Times New Roman" w:eastAsiaTheme="minorEastAsia" w:hAnsi="Times New Roman" w:cs="Times New Roman"/>
          <w:sz w:val="24"/>
          <w:szCs w:val="24"/>
        </w:rPr>
        <w:t xml:space="preserve">                                </w:t>
      </w:r>
      <w:proofErr w:type="gramStart"/>
      <w:r w:rsidRPr="00937C0E">
        <w:rPr>
          <w:rFonts w:ascii="Times New Roman" w:eastAsiaTheme="minorEastAsia" w:hAnsi="Times New Roman" w:cs="Times New Roman"/>
          <w:sz w:val="24"/>
          <w:szCs w:val="24"/>
        </w:rPr>
        <w:t xml:space="preserve">   (</w:t>
      </w:r>
      <w:proofErr w:type="gramEnd"/>
      <w:r w:rsidRPr="00937C0E">
        <w:rPr>
          <w:rFonts w:ascii="Times New Roman" w:eastAsiaTheme="minorEastAsia" w:hAnsi="Times New Roman" w:cs="Times New Roman"/>
          <w:sz w:val="24"/>
          <w:szCs w:val="24"/>
        </w:rPr>
        <w:t>1.1.)</w:t>
      </w:r>
    </w:p>
    <w:p w14:paraId="6BA05342" w14:textId="22D54B0F" w:rsidR="00B93EFF" w:rsidRPr="00937C0E" w:rsidRDefault="00B93EFF" w:rsidP="00B93EFF">
      <w:pPr>
        <w:spacing w:after="100" w:afterAutospacing="1"/>
        <w:jc w:val="center"/>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Ограничения</w:t>
      </w:r>
    </w:p>
    <w:p w14:paraId="00A6EC9D" w14:textId="6FD22557" w:rsidR="00B93EFF" w:rsidRPr="00937C0E"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937C0E">
        <w:rPr>
          <w:rFonts w:ascii="Times New Roman" w:eastAsiaTheme="minorEastAsia" w:hAnsi="Times New Roman" w:cs="Times New Roman"/>
          <w:sz w:val="24"/>
          <w:szCs w:val="24"/>
          <w:lang w:val="en-US"/>
        </w:rPr>
        <w:t xml:space="preserve">W11 * x1 + W21 * x2 + … + Wn1 * </w:t>
      </w:r>
      <w:proofErr w:type="spellStart"/>
      <w:r w:rsidRPr="00937C0E">
        <w:rPr>
          <w:rFonts w:ascii="Times New Roman" w:eastAsiaTheme="minorEastAsia" w:hAnsi="Times New Roman" w:cs="Times New Roman"/>
          <w:sz w:val="24"/>
          <w:szCs w:val="24"/>
          <w:lang w:val="en-US"/>
        </w:rPr>
        <w:t>xn</w:t>
      </w:r>
      <w:proofErr w:type="spellEnd"/>
      <w:r w:rsidRPr="00937C0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m:t>
        </m:r>
      </m:oMath>
      <w:r w:rsidRPr="00937C0E">
        <w:rPr>
          <w:rFonts w:ascii="Times New Roman" w:eastAsiaTheme="minorEastAsia" w:hAnsi="Times New Roman" w:cs="Times New Roman"/>
          <w:sz w:val="24"/>
          <w:szCs w:val="24"/>
          <w:lang w:val="en-US"/>
        </w:rPr>
        <w:t xml:space="preserve">                                   </w:t>
      </w:r>
      <w:proofErr w:type="gramStart"/>
      <w:r w:rsidRPr="00937C0E">
        <w:rPr>
          <w:rFonts w:ascii="Times New Roman" w:eastAsiaTheme="minorEastAsia" w:hAnsi="Times New Roman" w:cs="Times New Roman"/>
          <w:sz w:val="24"/>
          <w:szCs w:val="24"/>
          <w:lang w:val="en-US"/>
        </w:rPr>
        <w:t xml:space="preserve">   (</w:t>
      </w:r>
      <w:proofErr w:type="gramEnd"/>
      <w:r w:rsidRPr="00937C0E">
        <w:rPr>
          <w:rFonts w:ascii="Times New Roman" w:eastAsiaTheme="minorEastAsia" w:hAnsi="Times New Roman" w:cs="Times New Roman"/>
          <w:sz w:val="24"/>
          <w:szCs w:val="24"/>
          <w:lang w:val="en-US"/>
        </w:rPr>
        <w:t>1.2.)</w:t>
      </w:r>
    </w:p>
    <w:p w14:paraId="1ECFEA3A" w14:textId="75D06C53" w:rsidR="00B93EFF" w:rsidRPr="00937C0E"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937C0E">
        <w:rPr>
          <w:rFonts w:ascii="Times New Roman" w:eastAsiaTheme="minorEastAsia" w:hAnsi="Times New Roman" w:cs="Times New Roman"/>
          <w:sz w:val="24"/>
          <w:szCs w:val="24"/>
          <w:lang w:val="en-US"/>
        </w:rPr>
        <w:t xml:space="preserve">W12 * x1 + W22 * x2 + … + Wn2 * </w:t>
      </w:r>
      <w:proofErr w:type="spellStart"/>
      <w:r w:rsidRPr="00937C0E">
        <w:rPr>
          <w:rFonts w:ascii="Times New Roman" w:eastAsiaTheme="minorEastAsia" w:hAnsi="Times New Roman" w:cs="Times New Roman"/>
          <w:sz w:val="24"/>
          <w:szCs w:val="24"/>
          <w:lang w:val="en-US"/>
        </w:rPr>
        <w:t>xn</w:t>
      </w:r>
      <w:proofErr w:type="spellEnd"/>
      <w:r w:rsidRPr="00937C0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m:t>
        </m:r>
      </m:oMath>
      <w:r w:rsidRPr="00937C0E">
        <w:rPr>
          <w:rFonts w:ascii="Times New Roman" w:eastAsiaTheme="minorEastAsia" w:hAnsi="Times New Roman" w:cs="Times New Roman"/>
          <w:sz w:val="24"/>
          <w:szCs w:val="24"/>
          <w:lang w:val="en-US"/>
        </w:rPr>
        <w:t xml:space="preserve">                                   </w:t>
      </w:r>
      <w:proofErr w:type="gramStart"/>
      <w:r w:rsidRPr="00937C0E">
        <w:rPr>
          <w:rFonts w:ascii="Times New Roman" w:eastAsiaTheme="minorEastAsia" w:hAnsi="Times New Roman" w:cs="Times New Roman"/>
          <w:sz w:val="24"/>
          <w:szCs w:val="24"/>
          <w:lang w:val="en-US"/>
        </w:rPr>
        <w:t xml:space="preserve">   (</w:t>
      </w:r>
      <w:proofErr w:type="gramEnd"/>
      <w:r w:rsidRPr="00937C0E">
        <w:rPr>
          <w:rFonts w:ascii="Times New Roman" w:eastAsiaTheme="minorEastAsia" w:hAnsi="Times New Roman" w:cs="Times New Roman"/>
          <w:sz w:val="24"/>
          <w:szCs w:val="24"/>
          <w:lang w:val="en-US"/>
        </w:rPr>
        <w:t>1.3.)</w:t>
      </w:r>
    </w:p>
    <w:p w14:paraId="29596679" w14:textId="1298D980" w:rsidR="00B93EFF" w:rsidRPr="00937C0E" w:rsidRDefault="00B93EFF" w:rsidP="00B93EFF">
      <w:pPr>
        <w:spacing w:after="100" w:afterAutospacing="1"/>
        <w:ind w:firstLine="567"/>
        <w:jc w:val="center"/>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lang w:val="en-US"/>
        </w:rPr>
        <w:t xml:space="preserve">Wn1 * x1 + Wn2 * x2 + … </w:t>
      </w:r>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lang w:val="en-US"/>
        </w:rPr>
        <w:t>Wnn</w:t>
      </w:r>
      <w:proofErr w:type="spellEnd"/>
      <w:r w:rsidRPr="00937C0E">
        <w:rPr>
          <w:rFonts w:ascii="Times New Roman" w:eastAsiaTheme="minorEastAsia" w:hAnsi="Times New Roman" w:cs="Times New Roman"/>
          <w:sz w:val="24"/>
          <w:szCs w:val="24"/>
        </w:rPr>
        <w:t xml:space="preserve"> * </w:t>
      </w:r>
      <w:proofErr w:type="spellStart"/>
      <w:r w:rsidRPr="00937C0E">
        <w:rPr>
          <w:rFonts w:ascii="Times New Roman" w:eastAsiaTheme="minorEastAsia" w:hAnsi="Times New Roman" w:cs="Times New Roman"/>
          <w:sz w:val="24"/>
          <w:szCs w:val="24"/>
          <w:lang w:val="en-US"/>
        </w:rPr>
        <w:t>xn</w:t>
      </w:r>
      <w:proofErr w:type="spellEnd"/>
      <w:r w:rsidRPr="00937C0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Pr="00937C0E">
        <w:rPr>
          <w:rFonts w:ascii="Times New Roman" w:eastAsiaTheme="minorEastAsia" w:hAnsi="Times New Roman" w:cs="Times New Roman"/>
          <w:sz w:val="24"/>
          <w:szCs w:val="24"/>
        </w:rPr>
        <w:t xml:space="preserve">                                   </w:t>
      </w:r>
      <w:proofErr w:type="gramStart"/>
      <w:r w:rsidRPr="00937C0E">
        <w:rPr>
          <w:rFonts w:ascii="Times New Roman" w:eastAsiaTheme="minorEastAsia" w:hAnsi="Times New Roman" w:cs="Times New Roman"/>
          <w:sz w:val="24"/>
          <w:szCs w:val="24"/>
        </w:rPr>
        <w:t xml:space="preserve">   (</w:t>
      </w:r>
      <w:proofErr w:type="gramEnd"/>
      <w:r w:rsidRPr="00937C0E">
        <w:rPr>
          <w:rFonts w:ascii="Times New Roman" w:eastAsiaTheme="minorEastAsia" w:hAnsi="Times New Roman" w:cs="Times New Roman"/>
          <w:sz w:val="24"/>
          <w:szCs w:val="24"/>
        </w:rPr>
        <w:t>1.4.)</w:t>
      </w:r>
    </w:p>
    <w:p w14:paraId="65BD0629" w14:textId="22D54B0F" w:rsidR="00B93EFF" w:rsidRPr="00937C0E" w:rsidRDefault="00B93EFF" w:rsidP="00B93EFF">
      <w:pPr>
        <w:spacing w:after="100" w:afterAutospacing="1"/>
        <w:ind w:firstLine="567"/>
        <w:jc w:val="center"/>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Обратная замена переменных:</w:t>
      </w:r>
    </w:p>
    <w:p w14:paraId="1FA23F0E" w14:textId="207C8F21" w:rsidR="00B93EFF" w:rsidRPr="00937C0E"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937C0E">
        <w:rPr>
          <w:rFonts w:ascii="Times New Roman" w:eastAsiaTheme="minorEastAsia" w:hAnsi="Times New Roman" w:cs="Times New Roman"/>
          <w:sz w:val="24"/>
          <w:szCs w:val="24"/>
          <w:lang w:val="en-US"/>
        </w:rPr>
        <w:t xml:space="preserve">V </w:t>
      </w:r>
      <w:r w:rsidRPr="00937C0E">
        <w:rPr>
          <w:rFonts w:ascii="Times New Roman" w:eastAsiaTheme="minorEastAsia" w:hAnsi="Times New Roman" w:cs="Times New Roman"/>
          <w:i/>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Lmax</m:t>
            </m:r>
          </m:den>
        </m:f>
      </m:oMath>
      <w:r w:rsidRPr="00937C0E">
        <w:rPr>
          <w:rFonts w:ascii="Times New Roman" w:eastAsiaTheme="minorEastAsia" w:hAnsi="Times New Roman" w:cs="Times New Roman"/>
          <w:sz w:val="24"/>
          <w:szCs w:val="24"/>
          <w:lang w:val="en-US"/>
        </w:rPr>
        <w:t xml:space="preserve">,  p1 = x1 * V, p2 = x2 * V, p3 = x3 * V                           </w:t>
      </w:r>
      <w:proofErr w:type="gramStart"/>
      <w:r w:rsidRPr="00937C0E">
        <w:rPr>
          <w:rFonts w:ascii="Times New Roman" w:eastAsiaTheme="minorEastAsia" w:hAnsi="Times New Roman" w:cs="Times New Roman"/>
          <w:sz w:val="24"/>
          <w:szCs w:val="24"/>
          <w:lang w:val="en-US"/>
        </w:rPr>
        <w:t xml:space="preserve">   (</w:t>
      </w:r>
      <w:proofErr w:type="gramEnd"/>
      <w:r w:rsidRPr="00937C0E">
        <w:rPr>
          <w:rFonts w:ascii="Times New Roman" w:eastAsiaTheme="minorEastAsia" w:hAnsi="Times New Roman" w:cs="Times New Roman"/>
          <w:sz w:val="24"/>
          <w:szCs w:val="24"/>
          <w:lang w:val="en-US"/>
        </w:rPr>
        <w:t>1.5.)</w:t>
      </w:r>
    </w:p>
    <w:p w14:paraId="2E59CA50" w14:textId="22D54B0F" w:rsidR="00B93EFF" w:rsidRPr="00937C0E" w:rsidRDefault="00B93EFF" w:rsidP="00B93EFF">
      <w:pPr>
        <w:spacing w:after="100" w:afterAutospacing="1"/>
        <w:ind w:firstLine="567"/>
        <w:jc w:val="both"/>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В смешанных стратегиях варианты смешиваются в определённых пропорциях для игрока А и В:</w:t>
      </w:r>
    </w:p>
    <w:p w14:paraId="45B32AD1" w14:textId="22D54B0F" w:rsidR="00B93EFF" w:rsidRPr="00937C0E"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937C0E">
        <w:rPr>
          <w:rFonts w:ascii="Times New Roman" w:eastAsiaTheme="minorEastAsia" w:hAnsi="Times New Roman" w:cs="Times New Roman"/>
          <w:sz w:val="24"/>
          <w:szCs w:val="24"/>
          <w:lang w:val="en-US"/>
        </w:rPr>
        <w:t xml:space="preserve">Sa = (p1, p2, p3, …, </w:t>
      </w:r>
      <w:proofErr w:type="spellStart"/>
      <w:r w:rsidRPr="00937C0E">
        <w:rPr>
          <w:rFonts w:ascii="Times New Roman" w:eastAsiaTheme="minorEastAsia" w:hAnsi="Times New Roman" w:cs="Times New Roman"/>
          <w:sz w:val="24"/>
          <w:szCs w:val="24"/>
          <w:lang w:val="en-US"/>
        </w:rPr>
        <w:t>pn</w:t>
      </w:r>
      <w:proofErr w:type="spellEnd"/>
      <w:r w:rsidRPr="00937C0E">
        <w:rPr>
          <w:rFonts w:ascii="Times New Roman" w:eastAsiaTheme="minorEastAsia" w:hAnsi="Times New Roman" w:cs="Times New Roman"/>
          <w:sz w:val="24"/>
          <w:szCs w:val="24"/>
          <w:lang w:val="en-US"/>
        </w:rPr>
        <w:t xml:space="preserve">), Sb = (p1, p2, p3, …, </w:t>
      </w:r>
      <w:proofErr w:type="spellStart"/>
      <w:proofErr w:type="gramStart"/>
      <w:r w:rsidRPr="00937C0E">
        <w:rPr>
          <w:rFonts w:ascii="Times New Roman" w:eastAsiaTheme="minorEastAsia" w:hAnsi="Times New Roman" w:cs="Times New Roman"/>
          <w:sz w:val="24"/>
          <w:szCs w:val="24"/>
          <w:lang w:val="en-US"/>
        </w:rPr>
        <w:t>pn</w:t>
      </w:r>
      <w:proofErr w:type="spellEnd"/>
      <w:r w:rsidRPr="00937C0E">
        <w:rPr>
          <w:rFonts w:ascii="Times New Roman" w:eastAsiaTheme="minorEastAsia" w:hAnsi="Times New Roman" w:cs="Times New Roman"/>
          <w:sz w:val="24"/>
          <w:szCs w:val="24"/>
          <w:lang w:val="en-US"/>
        </w:rPr>
        <w:t xml:space="preserve">)   </w:t>
      </w:r>
      <w:proofErr w:type="gramEnd"/>
      <w:r w:rsidRPr="00937C0E">
        <w:rPr>
          <w:rFonts w:ascii="Times New Roman" w:eastAsiaTheme="minorEastAsia" w:hAnsi="Times New Roman" w:cs="Times New Roman"/>
          <w:sz w:val="24"/>
          <w:szCs w:val="24"/>
          <w:lang w:val="en-US"/>
        </w:rPr>
        <w:t xml:space="preserve">                         (1.6.)</w:t>
      </w:r>
    </w:p>
    <w:p w14:paraId="057E5FE8" w14:textId="22D54B0F" w:rsidR="00B93EFF" w:rsidRPr="00937C0E" w:rsidRDefault="00B93EFF" w:rsidP="00134EB1">
      <w:pPr>
        <w:spacing w:before="100" w:beforeAutospacing="1" w:after="100" w:afterAutospacing="1"/>
        <w:jc w:val="center"/>
        <w:outlineLvl w:val="1"/>
        <w:rPr>
          <w:rFonts w:ascii="Times New Roman" w:eastAsiaTheme="minorEastAsia" w:hAnsi="Times New Roman" w:cs="Times New Roman"/>
          <w:b/>
          <w:bCs/>
          <w:sz w:val="24"/>
          <w:szCs w:val="24"/>
        </w:rPr>
      </w:pPr>
      <w:bookmarkStart w:id="26" w:name="_Toc100268706"/>
      <w:bookmarkStart w:id="27" w:name="_Toc100277078"/>
      <w:bookmarkStart w:id="28" w:name="_Hlk98438219"/>
      <w:bookmarkStart w:id="29" w:name="_Toc100874477"/>
      <w:r w:rsidRPr="00937C0E">
        <w:rPr>
          <w:rFonts w:ascii="Times New Roman" w:eastAsiaTheme="minorEastAsia" w:hAnsi="Times New Roman" w:cs="Times New Roman"/>
          <w:b/>
          <w:bCs/>
          <w:sz w:val="24"/>
          <w:szCs w:val="24"/>
        </w:rPr>
        <w:t>3. АЛГОРИТМ</w:t>
      </w:r>
      <w:bookmarkEnd w:id="26"/>
      <w:bookmarkEnd w:id="27"/>
      <w:bookmarkEnd w:id="29"/>
    </w:p>
    <w:p w14:paraId="057BE9FF" w14:textId="22D54B0F" w:rsidR="00B93EFF" w:rsidRPr="00937C0E" w:rsidRDefault="00B93EFF" w:rsidP="007A5266">
      <w:pPr>
        <w:ind w:firstLine="567"/>
        <w:jc w:val="both"/>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 xml:space="preserve">Рассмотрим биматричную игру. </w:t>
      </w:r>
      <w:r w:rsidR="2376036A" w:rsidRPr="00937C0E">
        <w:rPr>
          <w:rFonts w:ascii="Times New Roman" w:eastAsiaTheme="minorEastAsia" w:hAnsi="Times New Roman" w:cs="Times New Roman"/>
          <w:sz w:val="24"/>
          <w:szCs w:val="24"/>
        </w:rPr>
        <w:t>G = {C,U,A,B,</w:t>
      </w:r>
      <w:proofErr w:type="spellStart"/>
      <w:r w:rsidRPr="00937C0E">
        <w:rPr>
          <w:rFonts w:ascii="Times New Roman" w:eastAsiaTheme="minorEastAsia" w:hAnsi="Times New Roman" w:cs="Times New Roman"/>
          <w:sz w:val="24"/>
          <w:szCs w:val="24"/>
        </w:rPr>
        <w:t>m,n</w:t>
      </w:r>
      <w:proofErr w:type="spellEnd"/>
      <w:r w:rsidRPr="00937C0E">
        <w:rPr>
          <w:rFonts w:ascii="Times New Roman" w:eastAsiaTheme="minorEastAsia" w:hAnsi="Times New Roman" w:cs="Times New Roman"/>
          <w:sz w:val="24"/>
          <w:szCs w:val="24"/>
        </w:rPr>
        <w:t xml:space="preserve">} { }m = x , x ,..., x </w:t>
      </w:r>
      <w:r w:rsidR="2376036A" w:rsidRPr="00937C0E">
        <w:rPr>
          <w:rFonts w:ascii="Times New Roman" w:eastAsiaTheme="minorEastAsia" w:hAnsi="Times New Roman" w:cs="Times New Roman"/>
          <w:sz w:val="24"/>
          <w:szCs w:val="24"/>
        </w:rPr>
        <w:t>C</w:t>
      </w:r>
      <w:r w:rsidRPr="00937C0E">
        <w:rPr>
          <w:rFonts w:ascii="Times New Roman" w:eastAsiaTheme="minorEastAsia" w:hAnsi="Times New Roman" w:cs="Times New Roman"/>
          <w:sz w:val="24"/>
          <w:szCs w:val="24"/>
        </w:rPr>
        <w:t xml:space="preserve"> 1 2 - множество чистых стратегий первого игрока { }n = y , y ,..., y </w:t>
      </w:r>
      <w:r w:rsidR="2376036A" w:rsidRPr="00937C0E">
        <w:rPr>
          <w:rFonts w:ascii="Times New Roman" w:eastAsiaTheme="minorEastAsia" w:hAnsi="Times New Roman" w:cs="Times New Roman"/>
          <w:sz w:val="24"/>
          <w:szCs w:val="24"/>
        </w:rPr>
        <w:t>U</w:t>
      </w:r>
      <w:r w:rsidRPr="00937C0E">
        <w:rPr>
          <w:rFonts w:ascii="Times New Roman" w:eastAsiaTheme="minorEastAsia" w:hAnsi="Times New Roman" w:cs="Times New Roman"/>
          <w:sz w:val="24"/>
          <w:szCs w:val="24"/>
        </w:rPr>
        <w:t xml:space="preserve"> 1 2 - множество чистых стратегий второго игрока (</w:t>
      </w:r>
      <w:proofErr w:type="spellStart"/>
      <w:r w:rsidRPr="00937C0E">
        <w:rPr>
          <w:rFonts w:ascii="Times New Roman" w:eastAsiaTheme="minorEastAsia" w:hAnsi="Times New Roman" w:cs="Times New Roman"/>
          <w:sz w:val="24"/>
          <w:szCs w:val="24"/>
        </w:rPr>
        <w:t>m,n</w:t>
      </w:r>
      <w:proofErr w:type="spellEnd"/>
      <w:r w:rsidRPr="00937C0E">
        <w:rPr>
          <w:rFonts w:ascii="Times New Roman" w:eastAsiaTheme="minorEastAsia" w:hAnsi="Times New Roman" w:cs="Times New Roman"/>
          <w:sz w:val="24"/>
          <w:szCs w:val="24"/>
        </w:rPr>
        <w:t xml:space="preserve">) – система чисел, определяющая размерность платежных матриц и формат игры. </w:t>
      </w:r>
    </w:p>
    <w:p w14:paraId="7DCC8AEA" w14:textId="22D54B0F" w:rsidR="00B93EFF" w:rsidRPr="00937C0E" w:rsidRDefault="00B93EFF" w:rsidP="00B93EFF">
      <w:pPr>
        <w:ind w:firstLine="567"/>
        <w:jc w:val="both"/>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lastRenderedPageBreak/>
        <w:t xml:space="preserve">Все значения выигрышей, которые получат игроки 1 и 2 при выборе ими своих стратегий с номерами i и j определяются из двух матриц А и В, размерностью m× n . Элементы матрицы А определяют выигрыш 1 игрока, а матрицы B – второго. </w:t>
      </w:r>
    </w:p>
    <w:p w14:paraId="2AFA2473" w14:textId="22D54B0F" w:rsidR="00B93EFF" w:rsidRPr="00937C0E" w:rsidRDefault="00B93EFF" w:rsidP="00B93EFF">
      <w:pPr>
        <w:ind w:firstLine="567"/>
        <w:jc w:val="both"/>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 xml:space="preserve">Решить игру, значит определить пару ( ) * * x , y , которая удовлетворяла бы определению ситуации равновесия, и значения выигрышей VA и VB . В чистых стратегиях ситуация равновесия существует не всегда, поэтому при решении конечных игр рассматривают их смешанные расширения и определяют ситуацию равновесия для них. </w:t>
      </w:r>
    </w:p>
    <w:p w14:paraId="595529EA" w14:textId="22D54B0F" w:rsidR="00B93EFF" w:rsidRPr="00937C0E" w:rsidRDefault="00B93EFF" w:rsidP="00B93EFF">
      <w:pPr>
        <w:ind w:firstLine="567"/>
        <w:jc w:val="both"/>
        <w:rPr>
          <w:rFonts w:ascii="Times New Roman" w:hAnsi="Times New Roman" w:cs="Times New Roman"/>
          <w:color w:val="FF0000"/>
          <w:sz w:val="24"/>
          <w:szCs w:val="24"/>
        </w:rPr>
      </w:pPr>
      <w:r w:rsidRPr="00937C0E">
        <w:rPr>
          <w:rFonts w:ascii="Times New Roman" w:eastAsiaTheme="minorEastAsia" w:hAnsi="Times New Roman" w:cs="Times New Roman"/>
          <w:sz w:val="24"/>
          <w:szCs w:val="24"/>
        </w:rPr>
        <w:t xml:space="preserve">Смешанным расширением биматричной игры называется игра, где стратегии игроков 1 и 2 определяются двумя векторами: { }m x = x , x ,..., x 1 2 и { }n y = y , y ,..., y 1 2 из фундаментальных симплексов X и Y </w:t>
      </w:r>
      <w:r w:rsidR="2376036A" w:rsidRPr="00937C0E">
        <w:rPr>
          <w:rFonts w:ascii="Times New Roman" w:eastAsiaTheme="minorEastAsia" w:hAnsi="Times New Roman" w:cs="Times New Roman"/>
          <w:sz w:val="24"/>
          <w:szCs w:val="24"/>
        </w:rPr>
        <w:t>þ ý ü î í ì C = = ³ £ £ å = =</w:t>
      </w:r>
      <w:r w:rsidRPr="00937C0E">
        <w:rPr>
          <w:rFonts w:ascii="Times New Roman" w:eastAsiaTheme="minorEastAsia" w:hAnsi="Times New Roman" w:cs="Times New Roman"/>
          <w:sz w:val="24"/>
          <w:szCs w:val="24"/>
        </w:rPr>
        <w:t xml:space="preserve"> m i m i </w:t>
      </w:r>
      <w:proofErr w:type="spellStart"/>
      <w:r w:rsidRPr="00937C0E">
        <w:rPr>
          <w:rFonts w:ascii="Times New Roman" w:eastAsiaTheme="minorEastAsia" w:hAnsi="Times New Roman" w:cs="Times New Roman"/>
          <w:sz w:val="24"/>
          <w:szCs w:val="24"/>
        </w:rPr>
        <w:t>i</w:t>
      </w:r>
      <w:proofErr w:type="spellEnd"/>
      <w:r w:rsidRPr="00937C0E">
        <w:rPr>
          <w:rFonts w:ascii="Times New Roman" w:eastAsiaTheme="minorEastAsia" w:hAnsi="Times New Roman" w:cs="Times New Roman"/>
          <w:sz w:val="24"/>
          <w:szCs w:val="24"/>
        </w:rPr>
        <w:t xml:space="preserve"> x </w:t>
      </w:r>
      <w:proofErr w:type="spellStart"/>
      <w:r w:rsidRPr="00937C0E">
        <w:rPr>
          <w:rFonts w:ascii="Times New Roman" w:eastAsiaTheme="minorEastAsia" w:hAnsi="Times New Roman" w:cs="Times New Roman"/>
          <w:sz w:val="24"/>
          <w:szCs w:val="24"/>
        </w:rPr>
        <w:t>x</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x</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x</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x</w:t>
      </w:r>
      <w:proofErr w:type="spellEnd"/>
      <w:r w:rsidRPr="00937C0E">
        <w:rPr>
          <w:rFonts w:ascii="Times New Roman" w:eastAsiaTheme="minorEastAsia" w:hAnsi="Times New Roman" w:cs="Times New Roman"/>
          <w:sz w:val="24"/>
          <w:szCs w:val="24"/>
        </w:rPr>
        <w:t xml:space="preserve"> i m x 1 ( 1, 2 ,..., </w:t>
      </w:r>
      <w:r w:rsidR="2376036A" w:rsidRPr="00937C0E">
        <w:rPr>
          <w:rFonts w:ascii="Times New Roman" w:eastAsiaTheme="minorEastAsia" w:hAnsi="Times New Roman" w:cs="Times New Roman"/>
          <w:sz w:val="24"/>
          <w:szCs w:val="24"/>
        </w:rPr>
        <w:t>0,1 , 1 þ ý ü î í ì U = = ³ £ £ å = =</w:t>
      </w:r>
      <w:r w:rsidRPr="00937C0E">
        <w:rPr>
          <w:rFonts w:ascii="Times New Roman" w:eastAsiaTheme="minorEastAsia" w:hAnsi="Times New Roman" w:cs="Times New Roman"/>
          <w:sz w:val="24"/>
          <w:szCs w:val="24"/>
        </w:rPr>
        <w:t xml:space="preserve"> n j n j </w:t>
      </w:r>
      <w:proofErr w:type="spellStart"/>
      <w:r w:rsidRPr="00937C0E">
        <w:rPr>
          <w:rFonts w:ascii="Times New Roman" w:eastAsiaTheme="minorEastAsia" w:hAnsi="Times New Roman" w:cs="Times New Roman"/>
          <w:sz w:val="24"/>
          <w:szCs w:val="24"/>
        </w:rPr>
        <w:t>j</w:t>
      </w:r>
      <w:proofErr w:type="spellEnd"/>
      <w:r w:rsidRPr="00937C0E">
        <w:rPr>
          <w:rFonts w:ascii="Times New Roman" w:eastAsiaTheme="minorEastAsia" w:hAnsi="Times New Roman" w:cs="Times New Roman"/>
          <w:sz w:val="24"/>
          <w:szCs w:val="24"/>
        </w:rPr>
        <w:t xml:space="preserve"> y </w:t>
      </w:r>
      <w:proofErr w:type="spellStart"/>
      <w:r w:rsidRPr="00937C0E">
        <w:rPr>
          <w:rFonts w:ascii="Times New Roman" w:eastAsiaTheme="minorEastAsia" w:hAnsi="Times New Roman" w:cs="Times New Roman"/>
          <w:sz w:val="24"/>
          <w:szCs w:val="24"/>
        </w:rPr>
        <w:t>y</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y</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y</w:t>
      </w:r>
      <w:proofErr w:type="spellEnd"/>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y</w:t>
      </w:r>
      <w:proofErr w:type="spellEnd"/>
      <w:r w:rsidRPr="00937C0E">
        <w:rPr>
          <w:rFonts w:ascii="Times New Roman" w:eastAsiaTheme="minorEastAsia" w:hAnsi="Times New Roman" w:cs="Times New Roman"/>
          <w:sz w:val="24"/>
          <w:szCs w:val="24"/>
        </w:rPr>
        <w:t xml:space="preserve"> j n y 1 1 2 ( , ,..., 0,1 , 1 Ситуация равновесия для смешанного расширения определяется неравенствами: 3 ( , ) * 1 1 1 * 1 1 * * x y a x y a H x y m i n j i j </w:t>
      </w:r>
      <w:proofErr w:type="spellStart"/>
      <w:r w:rsidRPr="00937C0E">
        <w:rPr>
          <w:rFonts w:ascii="Times New Roman" w:eastAsiaTheme="minorEastAsia" w:hAnsi="Times New Roman" w:cs="Times New Roman"/>
          <w:sz w:val="24"/>
          <w:szCs w:val="24"/>
        </w:rPr>
        <w:t>ij</w:t>
      </w:r>
      <w:proofErr w:type="spellEnd"/>
      <w:r w:rsidRPr="00937C0E">
        <w:rPr>
          <w:rFonts w:ascii="Times New Roman" w:eastAsiaTheme="minorEastAsia" w:hAnsi="Times New Roman" w:cs="Times New Roman"/>
          <w:sz w:val="24"/>
          <w:szCs w:val="24"/>
        </w:rPr>
        <w:t xml:space="preserve"> m i n j </w:t>
      </w:r>
      <w:r w:rsidR="2376036A" w:rsidRPr="00937C0E">
        <w:rPr>
          <w:rFonts w:ascii="Times New Roman" w:eastAsiaTheme="minorEastAsia" w:hAnsi="Times New Roman" w:cs="Times New Roman"/>
          <w:sz w:val="24"/>
          <w:szCs w:val="24"/>
        </w:rPr>
        <w:t>åå</w:t>
      </w:r>
      <w:r w:rsidRPr="00937C0E">
        <w:rPr>
          <w:rFonts w:ascii="Times New Roman" w:eastAsiaTheme="minorEastAsia" w:hAnsi="Times New Roman" w:cs="Times New Roman"/>
          <w:sz w:val="24"/>
          <w:szCs w:val="24"/>
        </w:rPr>
        <w:t xml:space="preserve"> i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 j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ij</w:t>
      </w:r>
      <w:proofErr w:type="spellEnd"/>
      <w:r w:rsidRPr="00937C0E">
        <w:rPr>
          <w:rFonts w:ascii="Times New Roman" w:eastAsiaTheme="minorEastAsia" w:hAnsi="Times New Roman" w:cs="Times New Roman"/>
          <w:sz w:val="24"/>
          <w:szCs w:val="24"/>
        </w:rPr>
        <w:t xml:space="preserve"> </w:t>
      </w:r>
      <w:r w:rsidR="2376036A" w:rsidRPr="00937C0E">
        <w:rPr>
          <w:rFonts w:ascii="Times New Roman" w:eastAsiaTheme="minorEastAsia" w:hAnsi="Times New Roman" w:cs="Times New Roman"/>
          <w:sz w:val="24"/>
          <w:szCs w:val="24"/>
        </w:rPr>
        <w:t>³åå × × = = = = =</w:t>
      </w:r>
      <w:r w:rsidRPr="00937C0E">
        <w:rPr>
          <w:rFonts w:ascii="Times New Roman" w:eastAsiaTheme="minorEastAsia" w:hAnsi="Times New Roman" w:cs="Times New Roman"/>
          <w:sz w:val="24"/>
          <w:szCs w:val="24"/>
        </w:rPr>
        <w:t xml:space="preserve"> для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x</w:t>
      </w:r>
      <w:r w:rsidR="2376036A" w:rsidRPr="00937C0E">
        <w:rPr>
          <w:rFonts w:ascii="Times New Roman" w:eastAsiaTheme="minorEastAsia" w:hAnsi="Times New Roman" w:cs="Times New Roman"/>
          <w:sz w:val="24"/>
          <w:szCs w:val="24"/>
        </w:rPr>
        <w:t>Î</w:t>
      </w:r>
      <w:r w:rsidRPr="00937C0E">
        <w:rPr>
          <w:rFonts w:ascii="Times New Roman" w:eastAsiaTheme="minorEastAsia" w:hAnsi="Times New Roman" w:cs="Times New Roman"/>
          <w:sz w:val="24"/>
          <w:szCs w:val="24"/>
        </w:rPr>
        <w:t xml:space="preserve"> X ( , ) * 2 1 1 * * 1 1 * * x y b x y b H x y m i n j i j </w:t>
      </w:r>
      <w:proofErr w:type="spellStart"/>
      <w:r w:rsidRPr="00937C0E">
        <w:rPr>
          <w:rFonts w:ascii="Times New Roman" w:eastAsiaTheme="minorEastAsia" w:hAnsi="Times New Roman" w:cs="Times New Roman"/>
          <w:sz w:val="24"/>
          <w:szCs w:val="24"/>
        </w:rPr>
        <w:t>ij</w:t>
      </w:r>
      <w:proofErr w:type="spellEnd"/>
      <w:r w:rsidRPr="00937C0E">
        <w:rPr>
          <w:rFonts w:ascii="Times New Roman" w:eastAsiaTheme="minorEastAsia" w:hAnsi="Times New Roman" w:cs="Times New Roman"/>
          <w:sz w:val="24"/>
          <w:szCs w:val="24"/>
        </w:rPr>
        <w:t xml:space="preserve"> m i n j </w:t>
      </w:r>
      <w:r w:rsidR="2376036A" w:rsidRPr="00937C0E">
        <w:rPr>
          <w:rFonts w:ascii="Times New Roman" w:eastAsiaTheme="minorEastAsia" w:hAnsi="Times New Roman" w:cs="Times New Roman"/>
          <w:sz w:val="24"/>
          <w:szCs w:val="24"/>
        </w:rPr>
        <w:t>åå</w:t>
      </w:r>
      <w:r w:rsidRPr="00937C0E">
        <w:rPr>
          <w:rFonts w:ascii="Times New Roman" w:eastAsiaTheme="minorEastAsia" w:hAnsi="Times New Roman" w:cs="Times New Roman"/>
          <w:sz w:val="24"/>
          <w:szCs w:val="24"/>
        </w:rPr>
        <w:t xml:space="preserve"> i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 j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 </w:t>
      </w:r>
      <w:proofErr w:type="spellStart"/>
      <w:r w:rsidRPr="00937C0E">
        <w:rPr>
          <w:rFonts w:ascii="Times New Roman" w:eastAsiaTheme="minorEastAsia" w:hAnsi="Times New Roman" w:cs="Times New Roman"/>
          <w:sz w:val="24"/>
          <w:szCs w:val="24"/>
        </w:rPr>
        <w:t>ij</w:t>
      </w:r>
      <w:proofErr w:type="spellEnd"/>
      <w:r w:rsidRPr="00937C0E">
        <w:rPr>
          <w:rFonts w:ascii="Times New Roman" w:eastAsiaTheme="minorEastAsia" w:hAnsi="Times New Roman" w:cs="Times New Roman"/>
          <w:sz w:val="24"/>
          <w:szCs w:val="24"/>
        </w:rPr>
        <w:t xml:space="preserve"> </w:t>
      </w:r>
      <w:r w:rsidR="2376036A" w:rsidRPr="00937C0E">
        <w:rPr>
          <w:rFonts w:ascii="Times New Roman" w:eastAsiaTheme="minorEastAsia" w:hAnsi="Times New Roman" w:cs="Times New Roman"/>
          <w:sz w:val="24"/>
          <w:szCs w:val="24"/>
        </w:rPr>
        <w:t>³åå × × = = = = =</w:t>
      </w:r>
      <w:r w:rsidRPr="00937C0E">
        <w:rPr>
          <w:rFonts w:ascii="Times New Roman" w:eastAsiaTheme="minorEastAsia" w:hAnsi="Times New Roman" w:cs="Times New Roman"/>
          <w:sz w:val="24"/>
          <w:szCs w:val="24"/>
        </w:rPr>
        <w:t xml:space="preserve"> для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y </w:t>
      </w:r>
      <w:r w:rsidR="2376036A" w:rsidRPr="00937C0E">
        <w:rPr>
          <w:rFonts w:ascii="Times New Roman" w:eastAsiaTheme="minorEastAsia" w:hAnsi="Times New Roman" w:cs="Times New Roman"/>
          <w:sz w:val="24"/>
          <w:szCs w:val="24"/>
        </w:rPr>
        <w:t>Î</w:t>
      </w:r>
      <w:proofErr w:type="spellStart"/>
      <w:r w:rsidRPr="00937C0E">
        <w:rPr>
          <w:rFonts w:ascii="Times New Roman" w:eastAsiaTheme="minorEastAsia" w:hAnsi="Times New Roman" w:cs="Times New Roman"/>
          <w:sz w:val="24"/>
          <w:szCs w:val="24"/>
        </w:rPr>
        <w:t>Y</w:t>
      </w:r>
      <w:proofErr w:type="spellEnd"/>
      <w:r w:rsidRPr="00937C0E">
        <w:rPr>
          <w:rFonts w:ascii="Times New Roman" w:eastAsiaTheme="minorEastAsia" w:hAnsi="Times New Roman" w:cs="Times New Roman"/>
          <w:sz w:val="24"/>
          <w:szCs w:val="24"/>
        </w:rPr>
        <w:t xml:space="preserve"> Функции выигрыша смешанного расширения ( , ) 1 H x y и ( , ) 2 H x y определены на множестве X </w:t>
      </w:r>
      <w:r w:rsidR="2376036A" w:rsidRPr="00937C0E">
        <w:rPr>
          <w:rFonts w:ascii="Times New Roman" w:eastAsiaTheme="minorEastAsia" w:hAnsi="Times New Roman" w:cs="Times New Roman"/>
          <w:sz w:val="24"/>
          <w:szCs w:val="24"/>
        </w:rPr>
        <w:t>´</w:t>
      </w:r>
      <w:r w:rsidRPr="00937C0E">
        <w:rPr>
          <w:rFonts w:ascii="Times New Roman" w:eastAsiaTheme="minorEastAsia" w:hAnsi="Times New Roman" w:cs="Times New Roman"/>
          <w:sz w:val="24"/>
          <w:szCs w:val="24"/>
        </w:rPr>
        <w:t xml:space="preserve">Y . Такие ситуации называют ситуациями равновесия по Нэшу. С содержательной стороны равновесие можно истолковать следующим образом: в случае, если один из игроков не придерживается равновесной стратегии, он получает меньший выигрыш, при условии, что второй участник игры выбирает для себя стратегию равновесия. </w:t>
      </w:r>
      <w:bookmarkEnd w:id="28"/>
    </w:p>
    <w:p w14:paraId="3335E38E" w14:textId="4CA24508" w:rsidR="00B93EFF" w:rsidRPr="00937C0E" w:rsidRDefault="00937C0E" w:rsidP="00134EB1">
      <w:pPr>
        <w:pStyle w:val="2"/>
        <w:jc w:val="center"/>
        <w:rPr>
          <w:bCs/>
          <w:sz w:val="24"/>
          <w:szCs w:val="24"/>
        </w:rPr>
      </w:pPr>
      <w:bookmarkStart w:id="30" w:name="_Toc100268707"/>
      <w:bookmarkStart w:id="31" w:name="_Toc100277079"/>
      <w:bookmarkStart w:id="32" w:name="_Toc100874478"/>
      <w:r w:rsidRPr="00937C0E">
        <w:rPr>
          <w:bCs/>
          <w:sz w:val="24"/>
          <w:szCs w:val="24"/>
        </w:rPr>
        <w:t>4.</w:t>
      </w:r>
      <w:r w:rsidR="00B93EFF" w:rsidRPr="00937C0E">
        <w:rPr>
          <w:bCs/>
          <w:sz w:val="24"/>
          <w:szCs w:val="24"/>
        </w:rPr>
        <w:t xml:space="preserve"> </w:t>
      </w:r>
      <w:r w:rsidR="00B93EFF" w:rsidRPr="00937C0E">
        <w:rPr>
          <w:bCs/>
          <w:sz w:val="24"/>
          <w:szCs w:val="24"/>
          <w:lang w:val="en-US"/>
        </w:rPr>
        <w:t>MS</w:t>
      </w:r>
      <w:r w:rsidR="00B93EFF" w:rsidRPr="00937C0E">
        <w:rPr>
          <w:bCs/>
          <w:sz w:val="24"/>
          <w:szCs w:val="24"/>
        </w:rPr>
        <w:t xml:space="preserve"> </w:t>
      </w:r>
      <w:r w:rsidR="00B93EFF" w:rsidRPr="00937C0E">
        <w:rPr>
          <w:bCs/>
          <w:sz w:val="24"/>
          <w:szCs w:val="24"/>
          <w:lang w:val="en-US"/>
        </w:rPr>
        <w:t>EXCEL</w:t>
      </w:r>
      <w:bookmarkEnd w:id="30"/>
      <w:bookmarkEnd w:id="31"/>
      <w:bookmarkEnd w:id="32"/>
    </w:p>
    <w:p w14:paraId="3567877E" w14:textId="22D54B0F" w:rsidR="00B93EFF" w:rsidRPr="00937C0E" w:rsidRDefault="00B93EFF" w:rsidP="00B93EFF">
      <w:pPr>
        <w:ind w:firstLine="567"/>
        <w:jc w:val="both"/>
        <w:rPr>
          <w:rFonts w:ascii="Times New Roman" w:eastAsiaTheme="minorEastAsia" w:hAnsi="Times New Roman" w:cs="Times New Roman"/>
          <w:sz w:val="24"/>
          <w:szCs w:val="24"/>
        </w:rPr>
      </w:pPr>
      <w:r w:rsidRPr="00937C0E">
        <w:rPr>
          <w:rFonts w:ascii="Times New Roman" w:eastAsiaTheme="minorEastAsia" w:hAnsi="Times New Roman" w:cs="Times New Roman"/>
          <w:sz w:val="24"/>
          <w:szCs w:val="24"/>
        </w:rPr>
        <w:t xml:space="preserve">Для начала проанализируем стратегии партий А и Б, чтобы объективно расставить показатели в платежных матрицах. </w:t>
      </w:r>
    </w:p>
    <w:p w14:paraId="5FC5BC7F"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Далее определим чистые стратегии игроков, используя равновесие по Нэшу (такая ситуация, при которой игроки не доверяют друг другу и выбирают такой вариант, который гарантированно позволит им выйти с минимальными потерями). Для этого воспользуемся функцией =МАКС применительно к столбцам матрицы А и строкам матрицы Б. После выберем наибольшее значение в каждой матрице и выделим цветом.</w:t>
      </w:r>
    </w:p>
    <w:p w14:paraId="3FDD382B" w14:textId="77777777" w:rsidR="00B93EFF" w:rsidRPr="00937C0E" w:rsidRDefault="00B93EFF" w:rsidP="00B93EFF">
      <w:pPr>
        <w:keepNext/>
        <w:ind w:firstLine="567"/>
        <w:jc w:val="center"/>
        <w:rPr>
          <w:rFonts w:ascii="Times New Roman" w:hAnsi="Times New Roman" w:cs="Times New Roman"/>
          <w:sz w:val="24"/>
          <w:szCs w:val="24"/>
        </w:rPr>
      </w:pPr>
      <w:r w:rsidRPr="00937C0E">
        <w:rPr>
          <w:rFonts w:ascii="Times New Roman" w:hAnsi="Times New Roman" w:cs="Times New Roman"/>
          <w:noProof/>
          <w:sz w:val="24"/>
          <w:szCs w:val="24"/>
        </w:rPr>
        <w:drawing>
          <wp:inline distT="0" distB="0" distL="0" distR="0" wp14:anchorId="74861794" wp14:editId="57437808">
            <wp:extent cx="5462147" cy="71437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1">
                      <a:extLst>
                        <a:ext uri="{28A0092B-C50C-407E-A947-70E740481C1C}">
                          <a14:useLocalDpi xmlns:a14="http://schemas.microsoft.com/office/drawing/2010/main"/>
                        </a:ext>
                      </a:extLst>
                    </a:blip>
                    <a:srcRect/>
                    <a:stretch/>
                  </pic:blipFill>
                  <pic:spPr bwMode="auto">
                    <a:xfrm>
                      <a:off x="0" y="0"/>
                      <a:ext cx="5480575" cy="716785"/>
                    </a:xfrm>
                    <a:prstGeom prst="rect">
                      <a:avLst/>
                    </a:prstGeom>
                    <a:ln>
                      <a:noFill/>
                    </a:ln>
                    <a:extLst>
                      <a:ext uri="{53640926-AAD7-44D8-BBD7-CCE9431645EC}">
                        <a14:shadowObscured xmlns:a14="http://schemas.microsoft.com/office/drawing/2010/main"/>
                      </a:ext>
                    </a:extLst>
                  </pic:spPr>
                </pic:pic>
              </a:graphicData>
            </a:graphic>
          </wp:inline>
        </w:drawing>
      </w:r>
    </w:p>
    <w:p w14:paraId="24C08FE8" w14:textId="22D54B0F" w:rsidR="00B93EFF" w:rsidRPr="00937C0E" w:rsidRDefault="00B93EFF" w:rsidP="00B93EFF">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1</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w:t>
      </w:r>
      <w:r w:rsidRPr="00937C0E">
        <w:rPr>
          <w:rFonts w:ascii="Times New Roman" w:hAnsi="Times New Roman" w:cs="Times New Roman"/>
          <w:i w:val="0"/>
          <w:iCs w:val="0"/>
          <w:color w:val="000000" w:themeColor="text1"/>
          <w:sz w:val="24"/>
          <w:szCs w:val="24"/>
        </w:rPr>
        <w:t xml:space="preserve"> Чистые стратегии</w:t>
      </w:r>
    </w:p>
    <w:p w14:paraId="0A5D794C"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Перейдем к смешанным стратегиям. Скопируем матрицы и добавим поле «смесь стратегий» - р1, р2 и р3 для партии А;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 xml:space="preserve">2 и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3 для партии Б. Эти показатели и будут ответом на вопрос задачи.</w:t>
      </w:r>
    </w:p>
    <w:p w14:paraId="3F030D0F"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Составим целевую функцию: сумму выигрыша для обоих игроков. =цена игры партии А + цена игры партии Б.</w:t>
      </w:r>
    </w:p>
    <w:p w14:paraId="7318D7FB"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lastRenderedPageBreak/>
        <w:t xml:space="preserve">Для этого узнаем цену игры: для партии А перемножим элемент матрицы (1;1), р1 и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1, при этом закрепим смеси стратегий. Проделаем аналогичные действия с матрицей партии Б.</w:t>
      </w:r>
    </w:p>
    <w:p w14:paraId="1B22A8BA"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Рассчитаем ограничения: </w:t>
      </w:r>
    </w:p>
    <w:p w14:paraId="1BAFBAD1" w14:textId="22D54B0F" w:rsidR="00B93EFF" w:rsidRPr="00937C0E" w:rsidRDefault="00B93EFF" w:rsidP="00B93EFF">
      <w:pPr>
        <w:pStyle w:val="a3"/>
        <w:numPr>
          <w:ilvl w:val="0"/>
          <w:numId w:val="2"/>
        </w:numPr>
        <w:rPr>
          <w:sz w:val="24"/>
          <w:szCs w:val="24"/>
        </w:rPr>
      </w:pPr>
      <w:r w:rsidRPr="00937C0E">
        <w:rPr>
          <w:sz w:val="24"/>
          <w:szCs w:val="24"/>
        </w:rPr>
        <w:t xml:space="preserve">с помощью функции =СУММПРОИЗВ(массив первой строки матрицы партии А; </w:t>
      </w:r>
      <w:r w:rsidRPr="00937C0E">
        <w:rPr>
          <w:sz w:val="24"/>
          <w:szCs w:val="24"/>
          <w:lang w:val="en-US"/>
        </w:rPr>
        <w:t>q</w:t>
      </w:r>
      <w:r w:rsidRPr="00937C0E">
        <w:rPr>
          <w:sz w:val="24"/>
          <w:szCs w:val="24"/>
        </w:rPr>
        <w:t>1-</w:t>
      </w:r>
      <w:r w:rsidRPr="00937C0E">
        <w:rPr>
          <w:sz w:val="24"/>
          <w:szCs w:val="24"/>
          <w:lang w:val="en-US"/>
        </w:rPr>
        <w:t>q</w:t>
      </w:r>
      <w:r w:rsidRPr="00937C0E">
        <w:rPr>
          <w:sz w:val="24"/>
          <w:szCs w:val="24"/>
        </w:rPr>
        <w:t>3). При этом этот показатель должен быть меньше цены игры партии А. Аналогично с остальными строками и матрицей партии Б;</w:t>
      </w:r>
    </w:p>
    <w:p w14:paraId="3F9EB633" w14:textId="22D54B0F" w:rsidR="00B93EFF" w:rsidRPr="00937C0E" w:rsidRDefault="00B93EFF" w:rsidP="00B93EFF">
      <w:pPr>
        <w:pStyle w:val="a3"/>
        <w:numPr>
          <w:ilvl w:val="0"/>
          <w:numId w:val="2"/>
        </w:numPr>
        <w:rPr>
          <w:sz w:val="24"/>
          <w:szCs w:val="24"/>
        </w:rPr>
      </w:pPr>
      <w:r w:rsidRPr="00937C0E">
        <w:rPr>
          <w:sz w:val="24"/>
          <w:szCs w:val="24"/>
        </w:rPr>
        <w:t xml:space="preserve">сумма р = сумме </w:t>
      </w:r>
      <w:r w:rsidRPr="00937C0E">
        <w:rPr>
          <w:sz w:val="24"/>
          <w:szCs w:val="24"/>
          <w:lang w:val="en-US"/>
        </w:rPr>
        <w:t>q.</w:t>
      </w:r>
    </w:p>
    <w:p w14:paraId="46C086F0" w14:textId="77777777" w:rsidR="00B93EFF" w:rsidRPr="00937C0E" w:rsidRDefault="00B93EFF" w:rsidP="00B93EFF">
      <w:pPr>
        <w:pStyle w:val="a3"/>
        <w:keepNext/>
        <w:ind w:left="1287"/>
        <w:jc w:val="center"/>
        <w:rPr>
          <w:sz w:val="24"/>
          <w:szCs w:val="24"/>
        </w:rPr>
      </w:pPr>
      <w:r w:rsidRPr="00937C0E">
        <w:rPr>
          <w:noProof/>
          <w:sz w:val="24"/>
          <w:szCs w:val="24"/>
        </w:rPr>
        <w:drawing>
          <wp:inline distT="0" distB="0" distL="0" distR="0" wp14:anchorId="5260C111" wp14:editId="64DB942C">
            <wp:extent cx="4578422" cy="1652587"/>
            <wp:effectExtent l="0" t="0" r="0" b="508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rotWithShape="1">
                    <a:blip r:embed="rId12">
                      <a:extLst>
                        <a:ext uri="{28A0092B-C50C-407E-A947-70E740481C1C}">
                          <a14:useLocalDpi xmlns:a14="http://schemas.microsoft.com/office/drawing/2010/main"/>
                        </a:ext>
                      </a:extLst>
                    </a:blip>
                    <a:srcRect/>
                    <a:stretch/>
                  </pic:blipFill>
                  <pic:spPr bwMode="auto">
                    <a:xfrm>
                      <a:off x="0" y="0"/>
                      <a:ext cx="4599038" cy="1660028"/>
                    </a:xfrm>
                    <a:prstGeom prst="rect">
                      <a:avLst/>
                    </a:prstGeom>
                    <a:ln>
                      <a:noFill/>
                    </a:ln>
                    <a:extLst>
                      <a:ext uri="{53640926-AAD7-44D8-BBD7-CCE9431645EC}">
                        <a14:shadowObscured xmlns:a14="http://schemas.microsoft.com/office/drawing/2010/main"/>
                      </a:ext>
                    </a:extLst>
                  </pic:spPr>
                </pic:pic>
              </a:graphicData>
            </a:graphic>
          </wp:inline>
        </w:drawing>
      </w:r>
    </w:p>
    <w:p w14:paraId="630578CE" w14:textId="22D54B0F" w:rsidR="00B93EFF" w:rsidRPr="00937C0E" w:rsidRDefault="00B93EFF" w:rsidP="00B93EFF">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2</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000000" w:themeColor="text1"/>
          <w:sz w:val="24"/>
          <w:szCs w:val="24"/>
        </w:rPr>
        <w:t>Ограничения</w:t>
      </w:r>
    </w:p>
    <w:p w14:paraId="63F86BF2"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Заключительным этапом задачи будет поиск решения (вкладка «Данные») и анализ результатов. В поле «Оптимизировать целевую функцию» выберем ячейку «целевая функция». До: максимум. Добавим ограничения. Нажмем кнопку «Поиск решения».</w:t>
      </w:r>
    </w:p>
    <w:p w14:paraId="4C521F72" w14:textId="77777777" w:rsidR="00B93EFF" w:rsidRPr="00937C0E" w:rsidRDefault="00B93EFF" w:rsidP="00B93EFF">
      <w:pPr>
        <w:keepNext/>
        <w:ind w:firstLine="567"/>
        <w:jc w:val="center"/>
        <w:rPr>
          <w:rFonts w:ascii="Times New Roman" w:hAnsi="Times New Roman" w:cs="Times New Roman"/>
          <w:sz w:val="24"/>
          <w:szCs w:val="24"/>
        </w:rPr>
      </w:pPr>
      <w:r w:rsidRPr="00937C0E">
        <w:rPr>
          <w:rFonts w:ascii="Times New Roman" w:hAnsi="Times New Roman" w:cs="Times New Roman"/>
          <w:noProof/>
          <w:sz w:val="24"/>
          <w:szCs w:val="24"/>
        </w:rPr>
        <w:drawing>
          <wp:inline distT="0" distB="0" distL="0" distR="0" wp14:anchorId="56D04482" wp14:editId="0EE117FB">
            <wp:extent cx="2823741" cy="27717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rotWithShape="1">
                    <a:blip r:embed="rId13">
                      <a:extLst>
                        <a:ext uri="{28A0092B-C50C-407E-A947-70E740481C1C}">
                          <a14:useLocalDpi xmlns:a14="http://schemas.microsoft.com/office/drawing/2010/main"/>
                        </a:ext>
                      </a:extLst>
                    </a:blip>
                    <a:srcRect/>
                    <a:stretch/>
                  </pic:blipFill>
                  <pic:spPr bwMode="auto">
                    <a:xfrm>
                      <a:off x="0" y="0"/>
                      <a:ext cx="2827776" cy="2775736"/>
                    </a:xfrm>
                    <a:prstGeom prst="rect">
                      <a:avLst/>
                    </a:prstGeom>
                    <a:ln>
                      <a:noFill/>
                    </a:ln>
                    <a:extLst>
                      <a:ext uri="{53640926-AAD7-44D8-BBD7-CCE9431645EC}">
                        <a14:shadowObscured xmlns:a14="http://schemas.microsoft.com/office/drawing/2010/main"/>
                      </a:ext>
                    </a:extLst>
                  </pic:spPr>
                </pic:pic>
              </a:graphicData>
            </a:graphic>
          </wp:inline>
        </w:drawing>
      </w:r>
    </w:p>
    <w:p w14:paraId="058D2DE9" w14:textId="22D54B0F" w:rsidR="00B93EFF" w:rsidRPr="00937C0E" w:rsidRDefault="00B93EFF" w:rsidP="00B93EFF">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3</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w:t>
      </w:r>
      <w:r w:rsidRPr="00937C0E">
        <w:rPr>
          <w:rFonts w:ascii="Times New Roman" w:hAnsi="Times New Roman" w:cs="Times New Roman"/>
          <w:i w:val="0"/>
          <w:iCs w:val="0"/>
          <w:color w:val="000000" w:themeColor="text1"/>
          <w:sz w:val="24"/>
          <w:szCs w:val="24"/>
        </w:rPr>
        <w:t xml:space="preserve"> Поиск решения</w:t>
      </w:r>
    </w:p>
    <w:p w14:paraId="142700CA" w14:textId="22D54B0F" w:rsidR="00B93EFF"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После поиска решения мы получаем ответ, в данной задаче партии А рекомендуется использовать исключительно первую стратегию, а партии Б – 66% первой и 33% второй.</w:t>
      </w:r>
    </w:p>
    <w:p w14:paraId="37560140" w14:textId="77777777" w:rsidR="00B93EFF" w:rsidRPr="00937C0E" w:rsidRDefault="00B93EFF" w:rsidP="00B93EFF">
      <w:pPr>
        <w:keepNext/>
        <w:jc w:val="center"/>
        <w:rPr>
          <w:rFonts w:ascii="Times New Roman" w:hAnsi="Times New Roman" w:cs="Times New Roman"/>
          <w:sz w:val="24"/>
          <w:szCs w:val="24"/>
        </w:rPr>
      </w:pPr>
      <w:r w:rsidRPr="00937C0E">
        <w:rPr>
          <w:rFonts w:ascii="Times New Roman" w:hAnsi="Times New Roman" w:cs="Times New Roman"/>
          <w:noProof/>
          <w:sz w:val="24"/>
          <w:szCs w:val="24"/>
        </w:rPr>
        <w:lastRenderedPageBreak/>
        <w:drawing>
          <wp:inline distT="0" distB="0" distL="0" distR="0" wp14:anchorId="6C61A91C" wp14:editId="79A18876">
            <wp:extent cx="3418545" cy="809308"/>
            <wp:effectExtent l="0" t="0" r="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14">
                      <a:extLst>
                        <a:ext uri="{28A0092B-C50C-407E-A947-70E740481C1C}">
                          <a14:useLocalDpi xmlns:a14="http://schemas.microsoft.com/office/drawing/2010/main"/>
                        </a:ext>
                      </a:extLst>
                    </a:blip>
                    <a:srcRect/>
                    <a:stretch/>
                  </pic:blipFill>
                  <pic:spPr bwMode="auto">
                    <a:xfrm>
                      <a:off x="0" y="0"/>
                      <a:ext cx="3423792" cy="810550"/>
                    </a:xfrm>
                    <a:prstGeom prst="rect">
                      <a:avLst/>
                    </a:prstGeom>
                    <a:ln>
                      <a:noFill/>
                    </a:ln>
                    <a:extLst>
                      <a:ext uri="{53640926-AAD7-44D8-BBD7-CCE9431645EC}">
                        <a14:shadowObscured xmlns:a14="http://schemas.microsoft.com/office/drawing/2010/main"/>
                      </a:ext>
                    </a:extLst>
                  </pic:spPr>
                </pic:pic>
              </a:graphicData>
            </a:graphic>
          </wp:inline>
        </w:drawing>
      </w:r>
    </w:p>
    <w:p w14:paraId="797AD31B" w14:textId="3DAE0BD9" w:rsidR="00B93EFF" w:rsidRPr="00937C0E" w:rsidRDefault="00B93EFF" w:rsidP="00B93EFF">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4 </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000000" w:themeColor="text1"/>
          <w:sz w:val="24"/>
          <w:szCs w:val="24"/>
        </w:rPr>
        <w:t>Ответ</w:t>
      </w:r>
    </w:p>
    <w:p w14:paraId="1C38D6D7" w14:textId="77777777" w:rsidR="00937C0E" w:rsidRPr="00937C0E" w:rsidRDefault="00937C0E" w:rsidP="00937C0E">
      <w:pPr>
        <w:pStyle w:val="1"/>
        <w:jc w:val="center"/>
        <w:rPr>
          <w:rFonts w:ascii="Times New Roman" w:hAnsi="Times New Roman" w:cs="Times New Roman"/>
          <w:color w:val="auto"/>
          <w:sz w:val="24"/>
          <w:szCs w:val="24"/>
        </w:rPr>
      </w:pPr>
      <w:bookmarkStart w:id="33" w:name="_Toc100874479"/>
      <w:r w:rsidRPr="00937C0E">
        <w:rPr>
          <w:rFonts w:ascii="Times New Roman" w:hAnsi="Times New Roman" w:cs="Times New Roman"/>
          <w:color w:val="auto"/>
          <w:sz w:val="24"/>
          <w:szCs w:val="24"/>
        </w:rPr>
        <w:t xml:space="preserve">4.1 Тестирование метода решения в </w:t>
      </w:r>
      <w:r w:rsidRPr="00937C0E">
        <w:rPr>
          <w:rFonts w:ascii="Times New Roman" w:hAnsi="Times New Roman" w:cs="Times New Roman"/>
          <w:color w:val="auto"/>
          <w:sz w:val="24"/>
          <w:szCs w:val="24"/>
          <w:lang w:val="en-US"/>
        </w:rPr>
        <w:t>MS</w:t>
      </w:r>
      <w:r w:rsidRPr="00937C0E">
        <w:rPr>
          <w:rFonts w:ascii="Times New Roman" w:hAnsi="Times New Roman" w:cs="Times New Roman"/>
          <w:color w:val="auto"/>
          <w:sz w:val="24"/>
          <w:szCs w:val="24"/>
        </w:rPr>
        <w:t xml:space="preserve"> </w:t>
      </w:r>
      <w:r w:rsidRPr="00937C0E">
        <w:rPr>
          <w:rFonts w:ascii="Times New Roman" w:hAnsi="Times New Roman" w:cs="Times New Roman"/>
          <w:color w:val="auto"/>
          <w:sz w:val="24"/>
          <w:szCs w:val="24"/>
          <w:lang w:val="en-US"/>
        </w:rPr>
        <w:t>Excel</w:t>
      </w:r>
      <w:r w:rsidRPr="00937C0E">
        <w:rPr>
          <w:rFonts w:ascii="Times New Roman" w:hAnsi="Times New Roman" w:cs="Times New Roman"/>
          <w:color w:val="auto"/>
          <w:sz w:val="24"/>
          <w:szCs w:val="24"/>
        </w:rPr>
        <w:t xml:space="preserve"> с другой физической моделью</w:t>
      </w:r>
      <w:bookmarkEnd w:id="33"/>
    </w:p>
    <w:p w14:paraId="4B96C8E7" w14:textId="77777777" w:rsidR="00937C0E" w:rsidRPr="00937C0E" w:rsidRDefault="00937C0E" w:rsidP="00937C0E">
      <w:pPr>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Проверим данный способ решения на другом </w:t>
      </w:r>
      <w:proofErr w:type="spellStart"/>
      <w:r w:rsidRPr="00937C0E">
        <w:rPr>
          <w:rFonts w:ascii="Times New Roman" w:hAnsi="Times New Roman" w:cs="Times New Roman"/>
          <w:sz w:val="24"/>
          <w:szCs w:val="24"/>
        </w:rPr>
        <w:t>датасете</w:t>
      </w:r>
      <w:proofErr w:type="spellEnd"/>
      <w:r w:rsidRPr="00937C0E">
        <w:rPr>
          <w:rFonts w:ascii="Times New Roman" w:hAnsi="Times New Roman" w:cs="Times New Roman"/>
          <w:sz w:val="24"/>
          <w:szCs w:val="24"/>
        </w:rPr>
        <w:t>.</w:t>
      </w:r>
    </w:p>
    <w:p w14:paraId="72A614BD" w14:textId="77777777" w:rsidR="00937C0E" w:rsidRPr="00937C0E" w:rsidRDefault="00937C0E" w:rsidP="00937C0E">
      <w:pPr>
        <w:jc w:val="both"/>
        <w:rPr>
          <w:rFonts w:ascii="Times New Roman" w:hAnsi="Times New Roman" w:cs="Times New Roman"/>
          <w:sz w:val="24"/>
          <w:szCs w:val="24"/>
        </w:rPr>
      </w:pPr>
      <w:r w:rsidRPr="00937C0E">
        <w:rPr>
          <w:rFonts w:ascii="Times New Roman" w:hAnsi="Times New Roman" w:cs="Times New Roman"/>
          <w:sz w:val="24"/>
          <w:szCs w:val="24"/>
        </w:rPr>
        <w:t>4.1.1. Физическая модель</w:t>
      </w:r>
    </w:p>
    <w:p w14:paraId="68769A28" w14:textId="77777777" w:rsidR="00937C0E" w:rsidRPr="00937C0E" w:rsidRDefault="00937C0E" w:rsidP="00937C0E">
      <w:pPr>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После лесных пожаров государственные структуры и общественные организации занимаются тушением, а также помогают населению и природе реабилитироваться. Государство использует следующие стратегии: вызов наряда пожарных, выплата компенсаций пострадавшим, экологизация почвы. Общественные организации не обладают такими ресурсами, как государство, однако тоже может помочь такими </w:t>
      </w:r>
      <w:proofErr w:type="spellStart"/>
      <w:r w:rsidRPr="00937C0E">
        <w:rPr>
          <w:rFonts w:ascii="Times New Roman" w:hAnsi="Times New Roman" w:cs="Times New Roman"/>
          <w:sz w:val="24"/>
          <w:szCs w:val="24"/>
        </w:rPr>
        <w:t>дейтвиями</w:t>
      </w:r>
      <w:proofErr w:type="spellEnd"/>
      <w:r w:rsidRPr="00937C0E">
        <w:rPr>
          <w:rFonts w:ascii="Times New Roman" w:hAnsi="Times New Roman" w:cs="Times New Roman"/>
          <w:sz w:val="24"/>
          <w:szCs w:val="24"/>
        </w:rPr>
        <w:t>, как: информирование населения о мерах предосторожности, сбор пожертвований и высадка новых растений. Объединив усилия, можно гораздо быстрее и эффективнее прийти к результату, именно поэтому в этой задаче нужно использовать смешанные стратегии. Необходимо найти оптимальную смесь стратегий и государства и ОО при лесных пожарах.</w:t>
      </w:r>
    </w:p>
    <w:p w14:paraId="2904E858" w14:textId="77777777" w:rsidR="00937C0E" w:rsidRPr="00937C0E" w:rsidRDefault="00937C0E" w:rsidP="00937C0E">
      <w:pPr>
        <w:jc w:val="both"/>
        <w:rPr>
          <w:rFonts w:ascii="Times New Roman" w:hAnsi="Times New Roman" w:cs="Times New Roman"/>
          <w:sz w:val="24"/>
          <w:szCs w:val="24"/>
          <w:lang w:val="en-US"/>
        </w:rPr>
      </w:pPr>
      <w:r w:rsidRPr="00937C0E">
        <w:rPr>
          <w:rFonts w:ascii="Times New Roman" w:hAnsi="Times New Roman" w:cs="Times New Roman"/>
          <w:sz w:val="24"/>
          <w:szCs w:val="24"/>
        </w:rPr>
        <w:t xml:space="preserve">4.1.2. Реализация в </w:t>
      </w:r>
      <w:r w:rsidRPr="00937C0E">
        <w:rPr>
          <w:rFonts w:ascii="Times New Roman" w:hAnsi="Times New Roman" w:cs="Times New Roman"/>
          <w:sz w:val="24"/>
          <w:szCs w:val="24"/>
          <w:lang w:val="en-US"/>
        </w:rPr>
        <w:t>MS Excel</w:t>
      </w:r>
    </w:p>
    <w:p w14:paraId="3C523C74" w14:textId="77777777" w:rsidR="00937C0E" w:rsidRPr="00937C0E" w:rsidRDefault="00937C0E" w:rsidP="00937C0E">
      <w:pPr>
        <w:ind w:firstLine="567"/>
        <w:jc w:val="both"/>
        <w:rPr>
          <w:rFonts w:ascii="Times New Roman" w:eastAsiaTheme="minorEastAsia" w:hAnsi="Times New Roman" w:cs="Times New Roman"/>
          <w:sz w:val="24"/>
          <w:szCs w:val="24"/>
        </w:rPr>
      </w:pPr>
      <w:r w:rsidRPr="00937C0E">
        <w:rPr>
          <w:rFonts w:ascii="Times New Roman" w:hAnsi="Times New Roman" w:cs="Times New Roman"/>
          <w:sz w:val="24"/>
          <w:szCs w:val="24"/>
          <w:lang w:val="en-US"/>
        </w:rPr>
        <w:tab/>
      </w:r>
      <w:r w:rsidRPr="00937C0E">
        <w:rPr>
          <w:rFonts w:ascii="Times New Roman" w:eastAsiaTheme="minorEastAsia" w:hAnsi="Times New Roman" w:cs="Times New Roman"/>
          <w:sz w:val="24"/>
          <w:szCs w:val="24"/>
        </w:rPr>
        <w:t xml:space="preserve">Для начала проанализируем стратегий государства и общественной организации, чтобы объективно расставить показатели в платежных матрицах. </w:t>
      </w:r>
    </w:p>
    <w:p w14:paraId="39E608BB"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t>Далее определим чистые стратегии игроков, используя равновесие по Нэшу (такая ситуация, при которой игроки не доверяют друг другу и выбирают такой вариант, который гарантированно позволит им выйти с минимальными потерями). Для этого воспользуемся функцией =МАКС применительно к столбцам матрицы А и строкам матрицы Б. После выберем наибольшее значение в каждой матрице и выделим цветом.</w:t>
      </w:r>
    </w:p>
    <w:p w14:paraId="48E9B890" w14:textId="77777777" w:rsidR="00937C0E" w:rsidRPr="00937C0E" w:rsidRDefault="00937C0E" w:rsidP="00937C0E">
      <w:pPr>
        <w:keepNext/>
        <w:ind w:firstLine="567"/>
        <w:jc w:val="center"/>
        <w:rPr>
          <w:rFonts w:ascii="Times New Roman" w:hAnsi="Times New Roman" w:cs="Times New Roman"/>
          <w:sz w:val="24"/>
          <w:szCs w:val="24"/>
        </w:rPr>
      </w:pPr>
      <w:r w:rsidRPr="00937C0E">
        <w:rPr>
          <w:rFonts w:ascii="Times New Roman" w:hAnsi="Times New Roman" w:cs="Times New Roman"/>
          <w:sz w:val="24"/>
          <w:szCs w:val="24"/>
        </w:rPr>
        <w:drawing>
          <wp:inline distT="0" distB="0" distL="0" distR="0" wp14:anchorId="16221C4C" wp14:editId="35A45525">
            <wp:extent cx="5731510" cy="685165"/>
            <wp:effectExtent l="0" t="0" r="254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5165"/>
                    </a:xfrm>
                    <a:prstGeom prst="rect">
                      <a:avLst/>
                    </a:prstGeom>
                  </pic:spPr>
                </pic:pic>
              </a:graphicData>
            </a:graphic>
          </wp:inline>
        </w:drawing>
      </w:r>
    </w:p>
    <w:p w14:paraId="495A42DB" w14:textId="77777777" w:rsidR="00937C0E" w:rsidRPr="00937C0E" w:rsidRDefault="00937C0E" w:rsidP="00937C0E">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1</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w:t>
      </w:r>
      <w:r w:rsidRPr="00937C0E">
        <w:rPr>
          <w:rFonts w:ascii="Times New Roman" w:hAnsi="Times New Roman" w:cs="Times New Roman"/>
          <w:i w:val="0"/>
          <w:iCs w:val="0"/>
          <w:color w:val="000000" w:themeColor="text1"/>
          <w:sz w:val="24"/>
          <w:szCs w:val="24"/>
        </w:rPr>
        <w:t xml:space="preserve"> Чистые стратегии</w:t>
      </w:r>
    </w:p>
    <w:p w14:paraId="26C39D88"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Перейдем к смешанным стратегиям. Скопируем матрицы и добавим поле «смесь стратегий» - р1, р2 и р3 для государства;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 xml:space="preserve">1,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 xml:space="preserve">2 и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3 для общественной организации. Эти показатели и будут ответом на вопрос задачи.</w:t>
      </w:r>
    </w:p>
    <w:p w14:paraId="397F394E"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t>Составим целевую функцию: сумму выигрыша для обоих игроков. =цена игры государства + цена игры ОО.</w:t>
      </w:r>
    </w:p>
    <w:p w14:paraId="60C64970"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Для этого узнаем цену игры: для государства перемножим элемент матрицы (1;1), р1 и </w:t>
      </w:r>
      <w:r w:rsidRPr="00937C0E">
        <w:rPr>
          <w:rFonts w:ascii="Times New Roman" w:hAnsi="Times New Roman" w:cs="Times New Roman"/>
          <w:sz w:val="24"/>
          <w:szCs w:val="24"/>
          <w:lang w:val="en-US"/>
        </w:rPr>
        <w:t>q</w:t>
      </w:r>
      <w:r w:rsidRPr="00937C0E">
        <w:rPr>
          <w:rFonts w:ascii="Times New Roman" w:hAnsi="Times New Roman" w:cs="Times New Roman"/>
          <w:sz w:val="24"/>
          <w:szCs w:val="24"/>
        </w:rPr>
        <w:t>1, при этом закрепим смеси стратегий. Проделаем аналогичные действия с матрицей ОО.</w:t>
      </w:r>
    </w:p>
    <w:p w14:paraId="31FC414E"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lastRenderedPageBreak/>
        <w:t xml:space="preserve">Рассчитаем ограничения: </w:t>
      </w:r>
    </w:p>
    <w:p w14:paraId="35620B3A" w14:textId="77777777" w:rsidR="00937C0E" w:rsidRPr="00937C0E" w:rsidRDefault="00937C0E" w:rsidP="00937C0E">
      <w:pPr>
        <w:pStyle w:val="a3"/>
        <w:numPr>
          <w:ilvl w:val="0"/>
          <w:numId w:val="2"/>
        </w:numPr>
        <w:rPr>
          <w:sz w:val="24"/>
          <w:szCs w:val="24"/>
        </w:rPr>
      </w:pPr>
      <w:r w:rsidRPr="00937C0E">
        <w:rPr>
          <w:sz w:val="24"/>
          <w:szCs w:val="24"/>
        </w:rPr>
        <w:t>с помощью функции =</w:t>
      </w:r>
      <w:proofErr w:type="gramStart"/>
      <w:r w:rsidRPr="00937C0E">
        <w:rPr>
          <w:sz w:val="24"/>
          <w:szCs w:val="24"/>
        </w:rPr>
        <w:t>СУММПРОИЗВ(</w:t>
      </w:r>
      <w:proofErr w:type="gramEnd"/>
      <w:r w:rsidRPr="00937C0E">
        <w:rPr>
          <w:sz w:val="24"/>
          <w:szCs w:val="24"/>
        </w:rPr>
        <w:t xml:space="preserve">массив первой строки матрицы государства; </w:t>
      </w:r>
      <w:r w:rsidRPr="00937C0E">
        <w:rPr>
          <w:sz w:val="24"/>
          <w:szCs w:val="24"/>
          <w:lang w:val="en-US"/>
        </w:rPr>
        <w:t>q</w:t>
      </w:r>
      <w:r w:rsidRPr="00937C0E">
        <w:rPr>
          <w:sz w:val="24"/>
          <w:szCs w:val="24"/>
        </w:rPr>
        <w:t>1-</w:t>
      </w:r>
      <w:r w:rsidRPr="00937C0E">
        <w:rPr>
          <w:sz w:val="24"/>
          <w:szCs w:val="24"/>
          <w:lang w:val="en-US"/>
        </w:rPr>
        <w:t>q</w:t>
      </w:r>
      <w:r w:rsidRPr="00937C0E">
        <w:rPr>
          <w:sz w:val="24"/>
          <w:szCs w:val="24"/>
        </w:rPr>
        <w:t>3). При этом этот показатель должен быть меньше цены игры государства. Аналогично с остальными строками и матрицей ОО;</w:t>
      </w:r>
    </w:p>
    <w:p w14:paraId="0D558B43" w14:textId="77777777" w:rsidR="00937C0E" w:rsidRPr="00937C0E" w:rsidRDefault="00937C0E" w:rsidP="00937C0E">
      <w:pPr>
        <w:pStyle w:val="a3"/>
        <w:numPr>
          <w:ilvl w:val="0"/>
          <w:numId w:val="2"/>
        </w:numPr>
        <w:rPr>
          <w:sz w:val="24"/>
          <w:szCs w:val="24"/>
        </w:rPr>
      </w:pPr>
      <w:r w:rsidRPr="00937C0E">
        <w:rPr>
          <w:sz w:val="24"/>
          <w:szCs w:val="24"/>
        </w:rPr>
        <w:t xml:space="preserve">сумма р = сумме </w:t>
      </w:r>
      <w:r w:rsidRPr="00937C0E">
        <w:rPr>
          <w:sz w:val="24"/>
          <w:szCs w:val="24"/>
          <w:lang w:val="en-US"/>
        </w:rPr>
        <w:t>q.</w:t>
      </w:r>
    </w:p>
    <w:p w14:paraId="25CC3EFE" w14:textId="77777777" w:rsidR="00937C0E" w:rsidRPr="00937C0E" w:rsidRDefault="00937C0E" w:rsidP="00937C0E">
      <w:pPr>
        <w:pStyle w:val="a3"/>
        <w:keepNext/>
        <w:ind w:left="1287"/>
        <w:jc w:val="center"/>
        <w:rPr>
          <w:sz w:val="24"/>
          <w:szCs w:val="24"/>
        </w:rPr>
      </w:pPr>
      <w:r w:rsidRPr="00937C0E">
        <w:rPr>
          <w:noProof/>
          <w:sz w:val="24"/>
          <w:szCs w:val="24"/>
        </w:rPr>
        <w:drawing>
          <wp:inline distT="0" distB="0" distL="0" distR="0" wp14:anchorId="7C63357E" wp14:editId="050826CD">
            <wp:extent cx="5052060" cy="1937201"/>
            <wp:effectExtent l="0" t="0" r="0" b="635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16"/>
                    <a:stretch>
                      <a:fillRect/>
                    </a:stretch>
                  </pic:blipFill>
                  <pic:spPr>
                    <a:xfrm>
                      <a:off x="0" y="0"/>
                      <a:ext cx="5063391" cy="1941546"/>
                    </a:xfrm>
                    <a:prstGeom prst="rect">
                      <a:avLst/>
                    </a:prstGeom>
                  </pic:spPr>
                </pic:pic>
              </a:graphicData>
            </a:graphic>
          </wp:inline>
        </w:drawing>
      </w:r>
    </w:p>
    <w:p w14:paraId="27994BD9" w14:textId="77777777" w:rsidR="00937C0E" w:rsidRPr="00937C0E" w:rsidRDefault="00937C0E" w:rsidP="00937C0E">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2</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000000" w:themeColor="text1"/>
          <w:sz w:val="24"/>
          <w:szCs w:val="24"/>
        </w:rPr>
        <w:t>Ограничения</w:t>
      </w:r>
    </w:p>
    <w:p w14:paraId="3EFF98CD"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t>Заключительным этапом задачи будет поиск решения (вкладка «Данные») и анализ результатов. В поле «Оптимизировать целевую функцию» выберем ячейку «целевая функция». До: максимум. Добавим ограничения. Нажмем кнопку «Поиск решения».</w:t>
      </w:r>
    </w:p>
    <w:p w14:paraId="6E95C98F" w14:textId="77777777" w:rsidR="00937C0E" w:rsidRPr="00937C0E" w:rsidRDefault="00937C0E" w:rsidP="00937C0E">
      <w:pPr>
        <w:keepNext/>
        <w:ind w:firstLine="567"/>
        <w:jc w:val="center"/>
        <w:rPr>
          <w:rFonts w:ascii="Times New Roman" w:hAnsi="Times New Roman" w:cs="Times New Roman"/>
          <w:sz w:val="24"/>
          <w:szCs w:val="24"/>
        </w:rPr>
      </w:pPr>
      <w:r w:rsidRPr="00937C0E">
        <w:rPr>
          <w:rFonts w:ascii="Times New Roman" w:hAnsi="Times New Roman" w:cs="Times New Roman"/>
          <w:sz w:val="24"/>
          <w:szCs w:val="24"/>
        </w:rPr>
        <w:drawing>
          <wp:inline distT="0" distB="0" distL="0" distR="0" wp14:anchorId="24C53C0C" wp14:editId="3D9D6D54">
            <wp:extent cx="3787140" cy="3513993"/>
            <wp:effectExtent l="0" t="0" r="3810" b="0"/>
            <wp:docPr id="30" name="Рисунок 3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Изображение выглядит как текст&#10;&#10;Автоматически созданное описание"/>
                    <pic:cNvPicPr/>
                  </pic:nvPicPr>
                  <pic:blipFill>
                    <a:blip r:embed="rId17"/>
                    <a:stretch>
                      <a:fillRect/>
                    </a:stretch>
                  </pic:blipFill>
                  <pic:spPr>
                    <a:xfrm>
                      <a:off x="0" y="0"/>
                      <a:ext cx="3797384" cy="3523498"/>
                    </a:xfrm>
                    <a:prstGeom prst="rect">
                      <a:avLst/>
                    </a:prstGeom>
                  </pic:spPr>
                </pic:pic>
              </a:graphicData>
            </a:graphic>
          </wp:inline>
        </w:drawing>
      </w:r>
    </w:p>
    <w:p w14:paraId="03627208" w14:textId="77777777" w:rsidR="00937C0E" w:rsidRPr="00937C0E" w:rsidRDefault="00937C0E" w:rsidP="00937C0E">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w:t>
      </w:r>
      <w:r w:rsidRPr="00937C0E">
        <w:rPr>
          <w:rFonts w:ascii="Times New Roman" w:hAnsi="Times New Roman" w:cs="Times New Roman"/>
          <w:i w:val="0"/>
          <w:iCs w:val="0"/>
          <w:color w:val="000000" w:themeColor="text1"/>
          <w:sz w:val="24"/>
          <w:szCs w:val="24"/>
        </w:rPr>
        <w:fldChar w:fldCharType="begin"/>
      </w:r>
      <w:r w:rsidRPr="00937C0E">
        <w:rPr>
          <w:rFonts w:ascii="Times New Roman" w:hAnsi="Times New Roman" w:cs="Times New Roman"/>
          <w:i w:val="0"/>
          <w:iCs w:val="0"/>
          <w:color w:val="000000" w:themeColor="text1"/>
          <w:sz w:val="24"/>
          <w:szCs w:val="24"/>
        </w:rPr>
        <w:instrText xml:space="preserve"> SEQ Figure \* ARABIC </w:instrText>
      </w:r>
      <w:r w:rsidRPr="00937C0E">
        <w:rPr>
          <w:rFonts w:ascii="Times New Roman" w:hAnsi="Times New Roman" w:cs="Times New Roman"/>
          <w:i w:val="0"/>
          <w:iCs w:val="0"/>
          <w:color w:val="000000" w:themeColor="text1"/>
          <w:sz w:val="24"/>
          <w:szCs w:val="24"/>
        </w:rPr>
        <w:fldChar w:fldCharType="separate"/>
      </w:r>
      <w:r w:rsidRPr="00937C0E">
        <w:rPr>
          <w:rFonts w:ascii="Times New Roman" w:hAnsi="Times New Roman" w:cs="Times New Roman"/>
          <w:i w:val="0"/>
          <w:iCs w:val="0"/>
          <w:noProof/>
          <w:color w:val="000000" w:themeColor="text1"/>
          <w:sz w:val="24"/>
          <w:szCs w:val="24"/>
        </w:rPr>
        <w:t>3</w:t>
      </w:r>
      <w:r w:rsidRPr="00937C0E">
        <w:rPr>
          <w:rFonts w:ascii="Times New Roman" w:hAnsi="Times New Roman" w:cs="Times New Roman"/>
          <w:i w:val="0"/>
          <w:iCs w:val="0"/>
          <w:color w:val="000000" w:themeColor="text1"/>
          <w:sz w:val="24"/>
          <w:szCs w:val="24"/>
        </w:rPr>
        <w:fldChar w:fldCharType="end"/>
      </w:r>
      <w:r w:rsidRPr="00937C0E">
        <w:rPr>
          <w:rFonts w:ascii="Times New Roman" w:hAnsi="Times New Roman" w:cs="Times New Roman"/>
          <w:i w:val="0"/>
          <w:iCs w:val="0"/>
          <w:color w:val="000000" w:themeColor="text1"/>
          <w:sz w:val="24"/>
          <w:szCs w:val="24"/>
        </w:rPr>
        <w:t xml:space="preserve"> </w:t>
      </w:r>
      <w:r w:rsidRPr="00937C0E">
        <w:rPr>
          <w:rFonts w:ascii="Times New Roman" w:hAnsi="Times New Roman" w:cs="Times New Roman"/>
          <w:i w:val="0"/>
          <w:iCs w:val="0"/>
          <w:color w:val="auto"/>
          <w:sz w:val="24"/>
          <w:szCs w:val="24"/>
        </w:rPr>
        <w:t>—</w:t>
      </w:r>
      <w:r w:rsidRPr="00937C0E">
        <w:rPr>
          <w:rFonts w:ascii="Times New Roman" w:hAnsi="Times New Roman" w:cs="Times New Roman"/>
          <w:i w:val="0"/>
          <w:iCs w:val="0"/>
          <w:color w:val="000000" w:themeColor="text1"/>
          <w:sz w:val="24"/>
          <w:szCs w:val="24"/>
        </w:rPr>
        <w:t xml:space="preserve"> Поиск решения</w:t>
      </w:r>
    </w:p>
    <w:p w14:paraId="72BD52C7" w14:textId="77777777" w:rsidR="00937C0E" w:rsidRPr="00937C0E" w:rsidRDefault="00937C0E" w:rsidP="00937C0E">
      <w:pPr>
        <w:ind w:firstLine="567"/>
        <w:jc w:val="both"/>
        <w:rPr>
          <w:rFonts w:ascii="Times New Roman" w:hAnsi="Times New Roman" w:cs="Times New Roman"/>
          <w:sz w:val="24"/>
          <w:szCs w:val="24"/>
        </w:rPr>
      </w:pPr>
      <w:r w:rsidRPr="00937C0E">
        <w:rPr>
          <w:rFonts w:ascii="Times New Roman" w:hAnsi="Times New Roman" w:cs="Times New Roman"/>
          <w:sz w:val="24"/>
          <w:szCs w:val="24"/>
        </w:rPr>
        <w:lastRenderedPageBreak/>
        <w:t>После поиска решения мы получаем ответ, в данной задаче государству рекомендуется использовать исключительно первую стратегию, а ОО – 99,9% первой и приблизительно 0,0001% второй.</w:t>
      </w:r>
    </w:p>
    <w:p w14:paraId="641D8D22" w14:textId="77777777" w:rsidR="00937C0E" w:rsidRPr="00937C0E" w:rsidRDefault="00937C0E" w:rsidP="00937C0E">
      <w:pPr>
        <w:keepNext/>
        <w:jc w:val="center"/>
        <w:rPr>
          <w:rFonts w:ascii="Times New Roman" w:hAnsi="Times New Roman" w:cs="Times New Roman"/>
          <w:sz w:val="24"/>
          <w:szCs w:val="24"/>
        </w:rPr>
      </w:pPr>
      <w:r w:rsidRPr="00937C0E">
        <w:rPr>
          <w:rFonts w:ascii="Times New Roman" w:hAnsi="Times New Roman" w:cs="Times New Roman"/>
          <w:sz w:val="24"/>
          <w:szCs w:val="24"/>
        </w:rPr>
        <w:drawing>
          <wp:inline distT="0" distB="0" distL="0" distR="0" wp14:anchorId="5B78089B" wp14:editId="26EEFB07">
            <wp:extent cx="3604260" cy="1311451"/>
            <wp:effectExtent l="0" t="0" r="0" b="31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1349" cy="1314030"/>
                    </a:xfrm>
                    <a:prstGeom prst="rect">
                      <a:avLst/>
                    </a:prstGeom>
                  </pic:spPr>
                </pic:pic>
              </a:graphicData>
            </a:graphic>
          </wp:inline>
        </w:drawing>
      </w:r>
    </w:p>
    <w:p w14:paraId="59095ABF" w14:textId="6912CA15" w:rsidR="00937C0E" w:rsidRPr="00937C0E" w:rsidRDefault="00937C0E" w:rsidP="00937C0E">
      <w:pPr>
        <w:pStyle w:val="a4"/>
        <w:jc w:val="center"/>
        <w:rPr>
          <w:rFonts w:ascii="Times New Roman" w:hAnsi="Times New Roman" w:cs="Times New Roman"/>
          <w:i w:val="0"/>
          <w:iCs w:val="0"/>
          <w:color w:val="000000" w:themeColor="text1"/>
          <w:sz w:val="24"/>
          <w:szCs w:val="24"/>
        </w:rPr>
      </w:pPr>
      <w:r w:rsidRPr="00937C0E">
        <w:rPr>
          <w:rFonts w:ascii="Times New Roman" w:hAnsi="Times New Roman" w:cs="Times New Roman"/>
          <w:i w:val="0"/>
          <w:iCs w:val="0"/>
          <w:color w:val="000000" w:themeColor="text1"/>
          <w:sz w:val="24"/>
          <w:szCs w:val="24"/>
        </w:rPr>
        <w:t xml:space="preserve">Рисунок 4 </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000000" w:themeColor="text1"/>
          <w:sz w:val="24"/>
          <w:szCs w:val="24"/>
        </w:rPr>
        <w:t>Ответ</w:t>
      </w:r>
    </w:p>
    <w:p w14:paraId="7801B15C" w14:textId="33849228" w:rsidR="00B93EFF" w:rsidRPr="00937C0E" w:rsidRDefault="00937C0E" w:rsidP="00134EB1">
      <w:pPr>
        <w:jc w:val="center"/>
        <w:outlineLvl w:val="1"/>
        <w:rPr>
          <w:rFonts w:ascii="Times New Roman" w:hAnsi="Times New Roman" w:cs="Times New Roman"/>
          <w:b/>
          <w:bCs/>
          <w:sz w:val="24"/>
          <w:szCs w:val="24"/>
        </w:rPr>
      </w:pPr>
      <w:bookmarkStart w:id="34" w:name="_Toc100268708"/>
      <w:bookmarkStart w:id="35" w:name="_Toc100277080"/>
      <w:bookmarkStart w:id="36" w:name="_Toc100874480"/>
      <w:r w:rsidRPr="00937C0E">
        <w:rPr>
          <w:rFonts w:ascii="Times New Roman" w:hAnsi="Times New Roman" w:cs="Times New Roman"/>
          <w:b/>
          <w:bCs/>
          <w:sz w:val="24"/>
          <w:szCs w:val="24"/>
        </w:rPr>
        <w:t xml:space="preserve">5. </w:t>
      </w:r>
      <w:r w:rsidR="00B93EFF" w:rsidRPr="00937C0E">
        <w:rPr>
          <w:rFonts w:ascii="Times New Roman" w:hAnsi="Times New Roman" w:cs="Times New Roman"/>
          <w:b/>
          <w:bCs/>
          <w:sz w:val="24"/>
          <w:szCs w:val="24"/>
        </w:rPr>
        <w:t>ЗАКЛЮЧЕНИЕ</w:t>
      </w:r>
      <w:bookmarkEnd w:id="34"/>
      <w:bookmarkEnd w:id="35"/>
      <w:bookmarkEnd w:id="36"/>
    </w:p>
    <w:p w14:paraId="73FE0EAE" w14:textId="3D0E0A76" w:rsidR="000F21A1" w:rsidRPr="00937C0E" w:rsidRDefault="00B93EFF" w:rsidP="00B93EFF">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После изучения учебных материалов по теме «Теория игр. Биматричные игры» нашей командой было проведено решение практической задачи в </w:t>
      </w:r>
      <w:r w:rsidRPr="00937C0E">
        <w:rPr>
          <w:rFonts w:ascii="Times New Roman" w:hAnsi="Times New Roman" w:cs="Times New Roman"/>
          <w:sz w:val="24"/>
          <w:szCs w:val="24"/>
          <w:lang w:val="en-US"/>
        </w:rPr>
        <w:t>MS</w:t>
      </w:r>
      <w:r w:rsidRPr="00937C0E">
        <w:rPr>
          <w:rFonts w:ascii="Times New Roman" w:hAnsi="Times New Roman" w:cs="Times New Roman"/>
          <w:sz w:val="24"/>
          <w:szCs w:val="24"/>
        </w:rPr>
        <w:t xml:space="preserve"> </w:t>
      </w:r>
      <w:r w:rsidRPr="00937C0E">
        <w:rPr>
          <w:rFonts w:ascii="Times New Roman" w:hAnsi="Times New Roman" w:cs="Times New Roman"/>
          <w:sz w:val="24"/>
          <w:szCs w:val="24"/>
          <w:lang w:val="en-US"/>
        </w:rPr>
        <w:t>Excel</w:t>
      </w:r>
      <w:r w:rsidRPr="00937C0E">
        <w:rPr>
          <w:rFonts w:ascii="Times New Roman" w:hAnsi="Times New Roman" w:cs="Times New Roman"/>
          <w:sz w:val="24"/>
          <w:szCs w:val="24"/>
        </w:rPr>
        <w:t>, результат решения был апробирован и подтвержден в онлайн-калькуляторах. Можно сделать следующий вывод: в отсутствии равновесия по Нэшу в чистых стратегиях равновесие можно найти в смешанных стратегиях, для этого нужно будет использовать и ту, и другую стратегию. При этом возникает ситуация, при которой максимальные показатели при использовании чистой стратегии каждым игроком превышают целевые функции, однако суммарный результат сотрудничества больше, чем если игроки будут действовать по отдельности.</w:t>
      </w:r>
    </w:p>
    <w:p w14:paraId="5EB42FBA" w14:textId="77777777" w:rsidR="000F21A1" w:rsidRPr="00937C0E" w:rsidRDefault="000F21A1">
      <w:pPr>
        <w:rPr>
          <w:rFonts w:ascii="Times New Roman" w:hAnsi="Times New Roman" w:cs="Times New Roman"/>
          <w:sz w:val="24"/>
          <w:szCs w:val="24"/>
        </w:rPr>
      </w:pPr>
      <w:r w:rsidRPr="00937C0E">
        <w:rPr>
          <w:rFonts w:ascii="Times New Roman" w:hAnsi="Times New Roman" w:cs="Times New Roman"/>
          <w:sz w:val="24"/>
          <w:szCs w:val="24"/>
        </w:rPr>
        <w:br w:type="page"/>
      </w:r>
    </w:p>
    <w:p w14:paraId="07B16F78" w14:textId="77777777" w:rsidR="00B93EFF" w:rsidRPr="00937C0E" w:rsidRDefault="00B93EFF" w:rsidP="00B93EFF">
      <w:pPr>
        <w:ind w:firstLine="567"/>
        <w:jc w:val="both"/>
        <w:rPr>
          <w:rFonts w:ascii="Times New Roman" w:hAnsi="Times New Roman" w:cs="Times New Roman"/>
          <w:sz w:val="24"/>
          <w:szCs w:val="24"/>
        </w:rPr>
      </w:pPr>
    </w:p>
    <w:p w14:paraId="1C631CC4" w14:textId="2B7D8260" w:rsidR="00B52AF8" w:rsidRPr="00937C0E" w:rsidRDefault="001F57C2" w:rsidP="00742B68">
      <w:pPr>
        <w:ind w:firstLine="567"/>
        <w:jc w:val="center"/>
        <w:outlineLvl w:val="0"/>
        <w:rPr>
          <w:rFonts w:ascii="Times New Roman" w:hAnsi="Times New Roman" w:cs="Times New Roman"/>
          <w:b/>
          <w:bCs/>
          <w:sz w:val="24"/>
          <w:szCs w:val="24"/>
        </w:rPr>
      </w:pPr>
      <w:bookmarkStart w:id="37" w:name="_Toc100277081"/>
      <w:bookmarkStart w:id="38" w:name="_Toc100874481"/>
      <w:r w:rsidRPr="00937C0E">
        <w:rPr>
          <w:rFonts w:ascii="Times New Roman" w:hAnsi="Times New Roman" w:cs="Times New Roman"/>
          <w:b/>
          <w:bCs/>
          <w:sz w:val="24"/>
          <w:szCs w:val="24"/>
        </w:rPr>
        <w:t xml:space="preserve">3. </w:t>
      </w:r>
      <w:r w:rsidR="00B52AF8" w:rsidRPr="00937C0E">
        <w:rPr>
          <w:rFonts w:ascii="Times New Roman" w:hAnsi="Times New Roman" w:cs="Times New Roman"/>
          <w:b/>
          <w:bCs/>
          <w:sz w:val="24"/>
          <w:szCs w:val="24"/>
        </w:rPr>
        <w:t>РИСК</w:t>
      </w:r>
      <w:bookmarkEnd w:id="37"/>
      <w:bookmarkEnd w:id="38"/>
    </w:p>
    <w:p w14:paraId="31E09ED0" w14:textId="6D318DDC" w:rsidR="00B52AF8" w:rsidRPr="00937C0E" w:rsidRDefault="00742B68" w:rsidP="00742B68">
      <w:pPr>
        <w:ind w:firstLine="567"/>
        <w:jc w:val="center"/>
        <w:outlineLvl w:val="1"/>
        <w:rPr>
          <w:rFonts w:ascii="Times New Roman" w:hAnsi="Times New Roman" w:cs="Times New Roman"/>
          <w:b/>
          <w:bCs/>
          <w:sz w:val="24"/>
          <w:szCs w:val="24"/>
        </w:rPr>
      </w:pPr>
      <w:bookmarkStart w:id="39" w:name="_Toc100277082"/>
      <w:bookmarkStart w:id="40" w:name="_Toc100874482"/>
      <w:r w:rsidRPr="00937C0E">
        <w:rPr>
          <w:rFonts w:ascii="Times New Roman" w:hAnsi="Times New Roman" w:cs="Times New Roman"/>
          <w:b/>
          <w:bCs/>
          <w:sz w:val="24"/>
          <w:szCs w:val="24"/>
        </w:rPr>
        <w:t xml:space="preserve">1. </w:t>
      </w:r>
      <w:r w:rsidR="0019417B" w:rsidRPr="00937C0E">
        <w:rPr>
          <w:rFonts w:ascii="Times New Roman" w:hAnsi="Times New Roman" w:cs="Times New Roman"/>
          <w:b/>
          <w:bCs/>
          <w:sz w:val="24"/>
          <w:szCs w:val="24"/>
        </w:rPr>
        <w:t>ПОСТАНОВКА ЗАДАЧИ (</w:t>
      </w:r>
      <w:r w:rsidRPr="00937C0E">
        <w:rPr>
          <w:rFonts w:ascii="Times New Roman" w:hAnsi="Times New Roman" w:cs="Times New Roman"/>
          <w:b/>
          <w:bCs/>
          <w:sz w:val="24"/>
          <w:szCs w:val="24"/>
        </w:rPr>
        <w:t>ФИЗИЧЕСКАЯ МОДЕЛЬ</w:t>
      </w:r>
      <w:r w:rsidR="0019417B" w:rsidRPr="00937C0E">
        <w:rPr>
          <w:rFonts w:ascii="Times New Roman" w:hAnsi="Times New Roman" w:cs="Times New Roman"/>
          <w:b/>
          <w:bCs/>
          <w:sz w:val="24"/>
          <w:szCs w:val="24"/>
        </w:rPr>
        <w:t>)</w:t>
      </w:r>
      <w:bookmarkEnd w:id="39"/>
      <w:bookmarkEnd w:id="40"/>
    </w:p>
    <w:p w14:paraId="3556F3A9" w14:textId="7C3CF871" w:rsidR="00466DF0" w:rsidRPr="00937C0E" w:rsidRDefault="78C05173" w:rsidP="78C05173">
      <w:pPr>
        <w:spacing w:after="0" w:line="360" w:lineRule="auto"/>
        <w:ind w:firstLine="567"/>
        <w:jc w:val="both"/>
        <w:rPr>
          <w:rFonts w:ascii="Times New Roman" w:hAnsi="Times New Roman" w:cs="Times New Roman"/>
        </w:rPr>
      </w:pPr>
      <w:r w:rsidRPr="00937C0E">
        <w:rPr>
          <w:rFonts w:ascii="Times New Roman" w:eastAsia="Times New Roman" w:hAnsi="Times New Roman" w:cs="Times New Roman"/>
          <w:sz w:val="24"/>
          <w:szCs w:val="24"/>
        </w:rPr>
        <w:t xml:space="preserve">Винни-Пуху нужно добраться до улья с медом, который висит высоко на дереве. У него есть выбор как это лучше сделать: он может подняться на воздушном шарике, залезть по дереву самостоятельно или подлететь с помощью пропеллера, одолжив его у Карлсона. Каждое из средств эффективно для определенного типа погоды: на улице может быть безветренно, может быть слабый ветер, сильный ветер или ураган. Ниже представлена матрица, которая отражает % процент успешного подъема к улью при использовании той или иной стратегии в определенную погоду. </w:t>
      </w:r>
    </w:p>
    <w:p w14:paraId="37100746" w14:textId="144D0FEF" w:rsidR="00466DF0" w:rsidRPr="00937C0E" w:rsidRDefault="78C05173" w:rsidP="78C05173">
      <w:pPr>
        <w:spacing w:after="0"/>
        <w:jc w:val="right"/>
        <w:rPr>
          <w:rFonts w:ascii="Times New Roman" w:hAnsi="Times New Roman" w:cs="Times New Roman"/>
        </w:rPr>
      </w:pPr>
      <w:r w:rsidRPr="00937C0E">
        <w:rPr>
          <w:rFonts w:ascii="Times New Roman" w:eastAsia="Times New Roman" w:hAnsi="Times New Roman" w:cs="Times New Roman"/>
          <w:sz w:val="24"/>
          <w:szCs w:val="24"/>
        </w:rPr>
        <w:t>Таблица 1 – «Матрица % успешного подъема к улью с медом»</w:t>
      </w:r>
    </w:p>
    <w:tbl>
      <w:tblPr>
        <w:tblStyle w:val="a8"/>
        <w:tblW w:w="0" w:type="auto"/>
        <w:tblLayout w:type="fixed"/>
        <w:tblLook w:val="04A0" w:firstRow="1" w:lastRow="0" w:firstColumn="1" w:lastColumn="0" w:noHBand="0" w:noVBand="1"/>
      </w:tblPr>
      <w:tblGrid>
        <w:gridCol w:w="1803"/>
        <w:gridCol w:w="1803"/>
        <w:gridCol w:w="1803"/>
        <w:gridCol w:w="1803"/>
        <w:gridCol w:w="1803"/>
      </w:tblGrid>
      <w:tr w:rsidR="78C05173" w:rsidRPr="00937C0E" w14:paraId="78CA34C3" w14:textId="77777777" w:rsidTr="78C05173">
        <w:tc>
          <w:tcPr>
            <w:tcW w:w="1803" w:type="dxa"/>
            <w:tcBorders>
              <w:top w:val="single" w:sz="8" w:space="0" w:color="auto"/>
              <w:left w:val="single" w:sz="8" w:space="0" w:color="auto"/>
              <w:bottom w:val="single" w:sz="8" w:space="0" w:color="auto"/>
              <w:right w:val="single" w:sz="8" w:space="0" w:color="auto"/>
            </w:tcBorders>
          </w:tcPr>
          <w:p w14:paraId="67030529" w14:textId="70780202" w:rsidR="78C05173" w:rsidRPr="00937C0E" w:rsidRDefault="78C05173" w:rsidP="78C05173">
            <w:pPr>
              <w:spacing w:line="360" w:lineRule="auto"/>
            </w:pPr>
            <w:r w:rsidRPr="00937C0E">
              <w:rPr>
                <w:sz w:val="24"/>
                <w:szCs w:val="24"/>
              </w:rPr>
              <w:t>А</w:t>
            </w:r>
          </w:p>
        </w:tc>
        <w:tc>
          <w:tcPr>
            <w:tcW w:w="1803" w:type="dxa"/>
            <w:tcBorders>
              <w:top w:val="single" w:sz="8" w:space="0" w:color="auto"/>
              <w:left w:val="single" w:sz="8" w:space="0" w:color="auto"/>
              <w:bottom w:val="single" w:sz="8" w:space="0" w:color="auto"/>
              <w:right w:val="single" w:sz="8" w:space="0" w:color="auto"/>
            </w:tcBorders>
          </w:tcPr>
          <w:p w14:paraId="17ACFBB7" w14:textId="13365864" w:rsidR="78C05173" w:rsidRPr="00937C0E" w:rsidRDefault="78C05173" w:rsidP="78C05173">
            <w:pPr>
              <w:spacing w:line="360" w:lineRule="auto"/>
            </w:pPr>
            <w:r w:rsidRPr="00937C0E">
              <w:rPr>
                <w:sz w:val="24"/>
                <w:szCs w:val="24"/>
              </w:rPr>
              <w:t>П1</w:t>
            </w:r>
          </w:p>
        </w:tc>
        <w:tc>
          <w:tcPr>
            <w:tcW w:w="1803" w:type="dxa"/>
            <w:tcBorders>
              <w:top w:val="single" w:sz="8" w:space="0" w:color="auto"/>
              <w:left w:val="single" w:sz="8" w:space="0" w:color="auto"/>
              <w:bottom w:val="single" w:sz="8" w:space="0" w:color="auto"/>
              <w:right w:val="single" w:sz="8" w:space="0" w:color="auto"/>
            </w:tcBorders>
          </w:tcPr>
          <w:p w14:paraId="2526E2E5" w14:textId="522D3C75" w:rsidR="78C05173" w:rsidRPr="00937C0E" w:rsidRDefault="78C05173" w:rsidP="78C05173">
            <w:pPr>
              <w:spacing w:line="360" w:lineRule="auto"/>
            </w:pPr>
            <w:r w:rsidRPr="00937C0E">
              <w:rPr>
                <w:sz w:val="24"/>
                <w:szCs w:val="24"/>
              </w:rPr>
              <w:t>П2</w:t>
            </w:r>
          </w:p>
        </w:tc>
        <w:tc>
          <w:tcPr>
            <w:tcW w:w="1803" w:type="dxa"/>
            <w:tcBorders>
              <w:top w:val="single" w:sz="8" w:space="0" w:color="auto"/>
              <w:left w:val="single" w:sz="8" w:space="0" w:color="auto"/>
              <w:bottom w:val="single" w:sz="8" w:space="0" w:color="auto"/>
              <w:right w:val="single" w:sz="8" w:space="0" w:color="auto"/>
            </w:tcBorders>
          </w:tcPr>
          <w:p w14:paraId="1ED28F0F" w14:textId="2BBA7A7F" w:rsidR="78C05173" w:rsidRPr="00937C0E" w:rsidRDefault="78C05173" w:rsidP="78C05173">
            <w:pPr>
              <w:spacing w:line="360" w:lineRule="auto"/>
            </w:pPr>
            <w:r w:rsidRPr="00937C0E">
              <w:rPr>
                <w:sz w:val="24"/>
                <w:szCs w:val="24"/>
              </w:rPr>
              <w:t>П3</w:t>
            </w:r>
          </w:p>
        </w:tc>
        <w:tc>
          <w:tcPr>
            <w:tcW w:w="1803" w:type="dxa"/>
            <w:tcBorders>
              <w:top w:val="single" w:sz="8" w:space="0" w:color="auto"/>
              <w:left w:val="single" w:sz="8" w:space="0" w:color="auto"/>
              <w:bottom w:val="single" w:sz="8" w:space="0" w:color="auto"/>
              <w:right w:val="single" w:sz="8" w:space="0" w:color="auto"/>
            </w:tcBorders>
          </w:tcPr>
          <w:p w14:paraId="677224C5" w14:textId="06E96C90" w:rsidR="78C05173" w:rsidRPr="00937C0E" w:rsidRDefault="78C05173" w:rsidP="78C05173">
            <w:pPr>
              <w:spacing w:line="360" w:lineRule="auto"/>
            </w:pPr>
            <w:r w:rsidRPr="00937C0E">
              <w:rPr>
                <w:sz w:val="24"/>
                <w:szCs w:val="24"/>
              </w:rPr>
              <w:t>П4</w:t>
            </w:r>
          </w:p>
        </w:tc>
      </w:tr>
      <w:tr w:rsidR="78C05173" w:rsidRPr="00937C0E" w14:paraId="480C8649" w14:textId="77777777" w:rsidTr="78C05173">
        <w:tc>
          <w:tcPr>
            <w:tcW w:w="1803" w:type="dxa"/>
            <w:tcBorders>
              <w:top w:val="single" w:sz="8" w:space="0" w:color="auto"/>
              <w:left w:val="single" w:sz="8" w:space="0" w:color="auto"/>
              <w:bottom w:val="single" w:sz="8" w:space="0" w:color="auto"/>
              <w:right w:val="single" w:sz="8" w:space="0" w:color="auto"/>
            </w:tcBorders>
          </w:tcPr>
          <w:p w14:paraId="525AA6D9" w14:textId="693CDB78" w:rsidR="78C05173" w:rsidRPr="00937C0E" w:rsidRDefault="78C05173" w:rsidP="78C05173">
            <w:pPr>
              <w:spacing w:line="360" w:lineRule="auto"/>
            </w:pPr>
            <w:r w:rsidRPr="00937C0E">
              <w:rPr>
                <w:sz w:val="24"/>
                <w:szCs w:val="24"/>
              </w:rPr>
              <w:t>А1</w:t>
            </w:r>
          </w:p>
        </w:tc>
        <w:tc>
          <w:tcPr>
            <w:tcW w:w="1803" w:type="dxa"/>
            <w:tcBorders>
              <w:top w:val="single" w:sz="8" w:space="0" w:color="auto"/>
              <w:left w:val="single" w:sz="8" w:space="0" w:color="auto"/>
              <w:bottom w:val="single" w:sz="8" w:space="0" w:color="auto"/>
              <w:right w:val="single" w:sz="8" w:space="0" w:color="auto"/>
            </w:tcBorders>
          </w:tcPr>
          <w:p w14:paraId="0CC9C9BC" w14:textId="3054E324" w:rsidR="78C05173" w:rsidRPr="00937C0E" w:rsidRDefault="78C05173" w:rsidP="78C05173">
            <w:pPr>
              <w:spacing w:line="360" w:lineRule="auto"/>
            </w:pPr>
            <w:r w:rsidRPr="00937C0E">
              <w:rPr>
                <w:sz w:val="24"/>
                <w:szCs w:val="24"/>
              </w:rPr>
              <w:t>90</w:t>
            </w:r>
          </w:p>
        </w:tc>
        <w:tc>
          <w:tcPr>
            <w:tcW w:w="1803" w:type="dxa"/>
            <w:tcBorders>
              <w:top w:val="single" w:sz="8" w:space="0" w:color="auto"/>
              <w:left w:val="single" w:sz="8" w:space="0" w:color="auto"/>
              <w:bottom w:val="single" w:sz="8" w:space="0" w:color="auto"/>
              <w:right w:val="single" w:sz="8" w:space="0" w:color="auto"/>
            </w:tcBorders>
          </w:tcPr>
          <w:p w14:paraId="4CEAA135" w14:textId="4AD1BE98" w:rsidR="78C05173" w:rsidRPr="00937C0E" w:rsidRDefault="78C05173" w:rsidP="78C05173">
            <w:pPr>
              <w:spacing w:line="360" w:lineRule="auto"/>
            </w:pPr>
            <w:r w:rsidRPr="00937C0E">
              <w:rPr>
                <w:sz w:val="24"/>
                <w:szCs w:val="24"/>
              </w:rPr>
              <w:t>75</w:t>
            </w:r>
          </w:p>
        </w:tc>
        <w:tc>
          <w:tcPr>
            <w:tcW w:w="1803" w:type="dxa"/>
            <w:tcBorders>
              <w:top w:val="single" w:sz="8" w:space="0" w:color="auto"/>
              <w:left w:val="single" w:sz="8" w:space="0" w:color="auto"/>
              <w:bottom w:val="single" w:sz="8" w:space="0" w:color="auto"/>
              <w:right w:val="single" w:sz="8" w:space="0" w:color="auto"/>
            </w:tcBorders>
          </w:tcPr>
          <w:p w14:paraId="30878446" w14:textId="6DAA6912" w:rsidR="78C05173" w:rsidRPr="00937C0E" w:rsidRDefault="78C05173" w:rsidP="78C05173">
            <w:pPr>
              <w:spacing w:line="360" w:lineRule="auto"/>
            </w:pPr>
            <w:r w:rsidRPr="00937C0E">
              <w:rPr>
                <w:sz w:val="24"/>
                <w:szCs w:val="24"/>
              </w:rPr>
              <w:t>30</w:t>
            </w:r>
          </w:p>
        </w:tc>
        <w:tc>
          <w:tcPr>
            <w:tcW w:w="1803" w:type="dxa"/>
            <w:tcBorders>
              <w:top w:val="single" w:sz="8" w:space="0" w:color="auto"/>
              <w:left w:val="single" w:sz="8" w:space="0" w:color="auto"/>
              <w:bottom w:val="single" w:sz="8" w:space="0" w:color="auto"/>
              <w:right w:val="single" w:sz="8" w:space="0" w:color="auto"/>
            </w:tcBorders>
          </w:tcPr>
          <w:p w14:paraId="57EE7ADC" w14:textId="7E9F3A82" w:rsidR="78C05173" w:rsidRPr="00937C0E" w:rsidRDefault="78C05173" w:rsidP="78C05173">
            <w:pPr>
              <w:spacing w:line="360" w:lineRule="auto"/>
            </w:pPr>
            <w:r w:rsidRPr="00937C0E">
              <w:rPr>
                <w:sz w:val="24"/>
                <w:szCs w:val="24"/>
              </w:rPr>
              <w:t>10</w:t>
            </w:r>
          </w:p>
        </w:tc>
      </w:tr>
      <w:tr w:rsidR="78C05173" w:rsidRPr="00937C0E" w14:paraId="4FD34EFE" w14:textId="77777777" w:rsidTr="78C05173">
        <w:tc>
          <w:tcPr>
            <w:tcW w:w="1803" w:type="dxa"/>
            <w:tcBorders>
              <w:top w:val="single" w:sz="8" w:space="0" w:color="auto"/>
              <w:left w:val="single" w:sz="8" w:space="0" w:color="auto"/>
              <w:bottom w:val="single" w:sz="8" w:space="0" w:color="auto"/>
              <w:right w:val="single" w:sz="8" w:space="0" w:color="auto"/>
            </w:tcBorders>
          </w:tcPr>
          <w:p w14:paraId="19CE94FE" w14:textId="0486D2DA" w:rsidR="78C05173" w:rsidRPr="00937C0E" w:rsidRDefault="78C05173" w:rsidP="78C05173">
            <w:pPr>
              <w:spacing w:line="360" w:lineRule="auto"/>
            </w:pPr>
            <w:r w:rsidRPr="00937C0E">
              <w:rPr>
                <w:sz w:val="24"/>
                <w:szCs w:val="24"/>
              </w:rPr>
              <w:t>А2</w:t>
            </w:r>
          </w:p>
        </w:tc>
        <w:tc>
          <w:tcPr>
            <w:tcW w:w="1803" w:type="dxa"/>
            <w:tcBorders>
              <w:top w:val="single" w:sz="8" w:space="0" w:color="auto"/>
              <w:left w:val="single" w:sz="8" w:space="0" w:color="auto"/>
              <w:bottom w:val="single" w:sz="8" w:space="0" w:color="auto"/>
              <w:right w:val="single" w:sz="8" w:space="0" w:color="auto"/>
            </w:tcBorders>
          </w:tcPr>
          <w:p w14:paraId="5C31563B" w14:textId="4B68F9E1" w:rsidR="78C05173" w:rsidRPr="00937C0E" w:rsidRDefault="78C05173" w:rsidP="78C05173">
            <w:pPr>
              <w:spacing w:line="360" w:lineRule="auto"/>
            </w:pPr>
            <w:r w:rsidRPr="00937C0E">
              <w:rPr>
                <w:sz w:val="24"/>
                <w:szCs w:val="24"/>
              </w:rPr>
              <w:t>50</w:t>
            </w:r>
          </w:p>
        </w:tc>
        <w:tc>
          <w:tcPr>
            <w:tcW w:w="1803" w:type="dxa"/>
            <w:tcBorders>
              <w:top w:val="single" w:sz="8" w:space="0" w:color="auto"/>
              <w:left w:val="single" w:sz="8" w:space="0" w:color="auto"/>
              <w:bottom w:val="single" w:sz="8" w:space="0" w:color="auto"/>
              <w:right w:val="single" w:sz="8" w:space="0" w:color="auto"/>
            </w:tcBorders>
          </w:tcPr>
          <w:p w14:paraId="5994375A" w14:textId="3B52FDE5" w:rsidR="78C05173" w:rsidRPr="00937C0E" w:rsidRDefault="78C05173" w:rsidP="78C05173">
            <w:pPr>
              <w:spacing w:line="360" w:lineRule="auto"/>
            </w:pPr>
            <w:r w:rsidRPr="00937C0E">
              <w:rPr>
                <w:sz w:val="24"/>
                <w:szCs w:val="24"/>
              </w:rPr>
              <w:t>40</w:t>
            </w:r>
          </w:p>
        </w:tc>
        <w:tc>
          <w:tcPr>
            <w:tcW w:w="1803" w:type="dxa"/>
            <w:tcBorders>
              <w:top w:val="single" w:sz="8" w:space="0" w:color="auto"/>
              <w:left w:val="single" w:sz="8" w:space="0" w:color="auto"/>
              <w:bottom w:val="single" w:sz="8" w:space="0" w:color="auto"/>
              <w:right w:val="single" w:sz="8" w:space="0" w:color="auto"/>
            </w:tcBorders>
          </w:tcPr>
          <w:p w14:paraId="69071FA9" w14:textId="5B8E4CDF" w:rsidR="78C05173" w:rsidRPr="00937C0E" w:rsidRDefault="78C05173" w:rsidP="78C05173">
            <w:pPr>
              <w:spacing w:line="360" w:lineRule="auto"/>
            </w:pPr>
            <w:r w:rsidRPr="00937C0E">
              <w:rPr>
                <w:sz w:val="24"/>
                <w:szCs w:val="24"/>
              </w:rPr>
              <w:t>25</w:t>
            </w:r>
          </w:p>
        </w:tc>
        <w:tc>
          <w:tcPr>
            <w:tcW w:w="1803" w:type="dxa"/>
            <w:tcBorders>
              <w:top w:val="single" w:sz="8" w:space="0" w:color="auto"/>
              <w:left w:val="single" w:sz="8" w:space="0" w:color="auto"/>
              <w:bottom w:val="single" w:sz="8" w:space="0" w:color="auto"/>
              <w:right w:val="single" w:sz="8" w:space="0" w:color="auto"/>
            </w:tcBorders>
          </w:tcPr>
          <w:p w14:paraId="3888F49D" w14:textId="3121F78E" w:rsidR="78C05173" w:rsidRPr="00937C0E" w:rsidRDefault="78C05173" w:rsidP="78C05173">
            <w:pPr>
              <w:spacing w:line="360" w:lineRule="auto"/>
            </w:pPr>
            <w:r w:rsidRPr="00937C0E">
              <w:rPr>
                <w:sz w:val="24"/>
                <w:szCs w:val="24"/>
              </w:rPr>
              <w:t>1</w:t>
            </w:r>
          </w:p>
        </w:tc>
      </w:tr>
      <w:tr w:rsidR="78C05173" w:rsidRPr="00937C0E" w14:paraId="36197F64" w14:textId="77777777" w:rsidTr="78C05173">
        <w:tc>
          <w:tcPr>
            <w:tcW w:w="1803" w:type="dxa"/>
            <w:tcBorders>
              <w:top w:val="single" w:sz="8" w:space="0" w:color="auto"/>
              <w:left w:val="single" w:sz="8" w:space="0" w:color="auto"/>
              <w:bottom w:val="single" w:sz="8" w:space="0" w:color="auto"/>
              <w:right w:val="single" w:sz="8" w:space="0" w:color="auto"/>
            </w:tcBorders>
          </w:tcPr>
          <w:p w14:paraId="6943B10C" w14:textId="2474A363" w:rsidR="78C05173" w:rsidRPr="00937C0E" w:rsidRDefault="78C05173" w:rsidP="78C05173">
            <w:pPr>
              <w:spacing w:line="360" w:lineRule="auto"/>
            </w:pPr>
            <w:r w:rsidRPr="00937C0E">
              <w:rPr>
                <w:sz w:val="24"/>
                <w:szCs w:val="24"/>
              </w:rPr>
              <w:t>А3</w:t>
            </w:r>
          </w:p>
        </w:tc>
        <w:tc>
          <w:tcPr>
            <w:tcW w:w="1803" w:type="dxa"/>
            <w:tcBorders>
              <w:top w:val="single" w:sz="8" w:space="0" w:color="auto"/>
              <w:left w:val="single" w:sz="8" w:space="0" w:color="auto"/>
              <w:bottom w:val="single" w:sz="8" w:space="0" w:color="auto"/>
              <w:right w:val="single" w:sz="8" w:space="0" w:color="auto"/>
            </w:tcBorders>
          </w:tcPr>
          <w:p w14:paraId="19C31408" w14:textId="52AE56C7" w:rsidR="78C05173" w:rsidRPr="00937C0E" w:rsidRDefault="78C05173" w:rsidP="78C05173">
            <w:pPr>
              <w:spacing w:line="360" w:lineRule="auto"/>
            </w:pPr>
            <w:r w:rsidRPr="00937C0E">
              <w:rPr>
                <w:sz w:val="24"/>
                <w:szCs w:val="24"/>
              </w:rPr>
              <w:t>95</w:t>
            </w:r>
          </w:p>
        </w:tc>
        <w:tc>
          <w:tcPr>
            <w:tcW w:w="1803" w:type="dxa"/>
            <w:tcBorders>
              <w:top w:val="single" w:sz="8" w:space="0" w:color="auto"/>
              <w:left w:val="single" w:sz="8" w:space="0" w:color="auto"/>
              <w:bottom w:val="single" w:sz="8" w:space="0" w:color="auto"/>
              <w:right w:val="single" w:sz="8" w:space="0" w:color="auto"/>
            </w:tcBorders>
          </w:tcPr>
          <w:p w14:paraId="4A7ECF45" w14:textId="513E3670" w:rsidR="78C05173" w:rsidRPr="00937C0E" w:rsidRDefault="78C05173" w:rsidP="78C05173">
            <w:pPr>
              <w:spacing w:line="360" w:lineRule="auto"/>
            </w:pPr>
            <w:r w:rsidRPr="00937C0E">
              <w:rPr>
                <w:sz w:val="24"/>
                <w:szCs w:val="24"/>
              </w:rPr>
              <w:t>90</w:t>
            </w:r>
          </w:p>
        </w:tc>
        <w:tc>
          <w:tcPr>
            <w:tcW w:w="1803" w:type="dxa"/>
            <w:tcBorders>
              <w:top w:val="single" w:sz="8" w:space="0" w:color="auto"/>
              <w:left w:val="single" w:sz="8" w:space="0" w:color="auto"/>
              <w:bottom w:val="single" w:sz="8" w:space="0" w:color="auto"/>
              <w:right w:val="single" w:sz="8" w:space="0" w:color="auto"/>
            </w:tcBorders>
          </w:tcPr>
          <w:p w14:paraId="023CBAA6" w14:textId="588E7B65" w:rsidR="78C05173" w:rsidRPr="00937C0E" w:rsidRDefault="78C05173" w:rsidP="78C05173">
            <w:pPr>
              <w:spacing w:line="360" w:lineRule="auto"/>
            </w:pPr>
            <w:r w:rsidRPr="00937C0E">
              <w:rPr>
                <w:sz w:val="24"/>
                <w:szCs w:val="24"/>
              </w:rPr>
              <w:t>40</w:t>
            </w:r>
          </w:p>
        </w:tc>
        <w:tc>
          <w:tcPr>
            <w:tcW w:w="1803" w:type="dxa"/>
            <w:tcBorders>
              <w:top w:val="single" w:sz="8" w:space="0" w:color="auto"/>
              <w:left w:val="single" w:sz="8" w:space="0" w:color="auto"/>
              <w:bottom w:val="single" w:sz="8" w:space="0" w:color="auto"/>
              <w:right w:val="single" w:sz="8" w:space="0" w:color="auto"/>
            </w:tcBorders>
          </w:tcPr>
          <w:p w14:paraId="4751A282" w14:textId="171BC6F4" w:rsidR="78C05173" w:rsidRPr="00937C0E" w:rsidRDefault="78C05173" w:rsidP="78C05173">
            <w:pPr>
              <w:spacing w:line="360" w:lineRule="auto"/>
            </w:pPr>
            <w:r w:rsidRPr="00937C0E">
              <w:rPr>
                <w:sz w:val="24"/>
                <w:szCs w:val="24"/>
              </w:rPr>
              <w:t>8</w:t>
            </w:r>
          </w:p>
        </w:tc>
      </w:tr>
      <w:tr w:rsidR="78C05173" w:rsidRPr="00937C0E" w14:paraId="072A0FFE" w14:textId="77777777" w:rsidTr="78C05173">
        <w:tc>
          <w:tcPr>
            <w:tcW w:w="1803" w:type="dxa"/>
            <w:tcBorders>
              <w:top w:val="single" w:sz="8" w:space="0" w:color="auto"/>
              <w:left w:val="single" w:sz="8" w:space="0" w:color="auto"/>
              <w:bottom w:val="single" w:sz="8" w:space="0" w:color="auto"/>
              <w:right w:val="single" w:sz="8" w:space="0" w:color="auto"/>
            </w:tcBorders>
          </w:tcPr>
          <w:p w14:paraId="4C85893C" w14:textId="0A12CFB7" w:rsidR="78C05173" w:rsidRPr="00937C0E" w:rsidRDefault="78C05173" w:rsidP="78C05173">
            <w:pPr>
              <w:spacing w:line="360" w:lineRule="auto"/>
            </w:pPr>
            <w:r w:rsidRPr="00937C0E">
              <w:rPr>
                <w:sz w:val="24"/>
                <w:szCs w:val="24"/>
              </w:rPr>
              <w:t>вероятности</w:t>
            </w:r>
          </w:p>
        </w:tc>
        <w:tc>
          <w:tcPr>
            <w:tcW w:w="1803" w:type="dxa"/>
            <w:tcBorders>
              <w:top w:val="single" w:sz="8" w:space="0" w:color="auto"/>
              <w:left w:val="single" w:sz="8" w:space="0" w:color="auto"/>
              <w:bottom w:val="single" w:sz="8" w:space="0" w:color="auto"/>
              <w:right w:val="single" w:sz="8" w:space="0" w:color="auto"/>
            </w:tcBorders>
          </w:tcPr>
          <w:p w14:paraId="766FC553" w14:textId="24113494" w:rsidR="78C05173" w:rsidRPr="00937C0E" w:rsidRDefault="78C05173" w:rsidP="78C05173">
            <w:pPr>
              <w:spacing w:line="360" w:lineRule="auto"/>
            </w:pPr>
            <w:r w:rsidRPr="00937C0E">
              <w:rPr>
                <w:sz w:val="24"/>
                <w:szCs w:val="24"/>
              </w:rPr>
              <w:t>0,1</w:t>
            </w:r>
          </w:p>
        </w:tc>
        <w:tc>
          <w:tcPr>
            <w:tcW w:w="1803" w:type="dxa"/>
            <w:tcBorders>
              <w:top w:val="single" w:sz="8" w:space="0" w:color="auto"/>
              <w:left w:val="single" w:sz="8" w:space="0" w:color="auto"/>
              <w:bottom w:val="single" w:sz="8" w:space="0" w:color="auto"/>
              <w:right w:val="single" w:sz="8" w:space="0" w:color="auto"/>
            </w:tcBorders>
          </w:tcPr>
          <w:p w14:paraId="6842FDD3" w14:textId="0F1A3721" w:rsidR="78C05173" w:rsidRPr="00937C0E" w:rsidRDefault="78C05173" w:rsidP="78C05173">
            <w:pPr>
              <w:spacing w:line="360" w:lineRule="auto"/>
            </w:pPr>
            <w:r w:rsidRPr="00937C0E">
              <w:rPr>
                <w:sz w:val="24"/>
                <w:szCs w:val="24"/>
              </w:rPr>
              <w:t>0,1</w:t>
            </w:r>
          </w:p>
        </w:tc>
        <w:tc>
          <w:tcPr>
            <w:tcW w:w="1803" w:type="dxa"/>
            <w:tcBorders>
              <w:top w:val="single" w:sz="8" w:space="0" w:color="auto"/>
              <w:left w:val="single" w:sz="8" w:space="0" w:color="auto"/>
              <w:bottom w:val="single" w:sz="8" w:space="0" w:color="auto"/>
              <w:right w:val="single" w:sz="8" w:space="0" w:color="auto"/>
            </w:tcBorders>
          </w:tcPr>
          <w:p w14:paraId="4139CB98" w14:textId="1198A3A8" w:rsidR="78C05173" w:rsidRPr="00937C0E" w:rsidRDefault="78C05173" w:rsidP="78C05173">
            <w:pPr>
              <w:spacing w:line="360" w:lineRule="auto"/>
            </w:pPr>
            <w:r w:rsidRPr="00937C0E">
              <w:rPr>
                <w:sz w:val="24"/>
                <w:szCs w:val="24"/>
              </w:rPr>
              <w:t>0,7</w:t>
            </w:r>
          </w:p>
        </w:tc>
        <w:tc>
          <w:tcPr>
            <w:tcW w:w="1803" w:type="dxa"/>
            <w:tcBorders>
              <w:top w:val="single" w:sz="8" w:space="0" w:color="auto"/>
              <w:left w:val="single" w:sz="8" w:space="0" w:color="auto"/>
              <w:bottom w:val="single" w:sz="8" w:space="0" w:color="auto"/>
              <w:right w:val="single" w:sz="8" w:space="0" w:color="auto"/>
            </w:tcBorders>
          </w:tcPr>
          <w:p w14:paraId="2D78F3E5" w14:textId="1E52D60D" w:rsidR="78C05173" w:rsidRPr="00937C0E" w:rsidRDefault="78C05173" w:rsidP="78C05173">
            <w:pPr>
              <w:spacing w:line="360" w:lineRule="auto"/>
            </w:pPr>
            <w:r w:rsidRPr="00937C0E">
              <w:rPr>
                <w:sz w:val="24"/>
                <w:szCs w:val="24"/>
              </w:rPr>
              <w:t>0,1</w:t>
            </w:r>
          </w:p>
        </w:tc>
      </w:tr>
    </w:tbl>
    <w:p w14:paraId="465279B5" w14:textId="41A03CF0" w:rsidR="00466DF0" w:rsidRPr="00937C0E" w:rsidRDefault="78C05173" w:rsidP="00742B68">
      <w:pPr>
        <w:spacing w:after="0" w:line="360" w:lineRule="auto"/>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 xml:space="preserve"> </w:t>
      </w:r>
    </w:p>
    <w:p w14:paraId="061BD246" w14:textId="5115275C" w:rsidR="009C6D95" w:rsidRPr="00937C0E" w:rsidRDefault="000F0700" w:rsidP="000F0700">
      <w:pPr>
        <w:spacing w:after="0" w:line="360" w:lineRule="auto"/>
        <w:jc w:val="center"/>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3. АЛГОРИТМ</w:t>
      </w:r>
    </w:p>
    <w:p w14:paraId="2ECA18AD"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Игры с природой – задачи, в условии которых есть только один участник, </w:t>
      </w:r>
      <w:proofErr w:type="spellStart"/>
      <w:r w:rsidRPr="00937C0E">
        <w:rPr>
          <w:rFonts w:ascii="Times New Roman" w:hAnsi="Times New Roman" w:cs="Times New Roman"/>
          <w:sz w:val="24"/>
          <w:szCs w:val="24"/>
        </w:rPr>
        <w:t>максимизирующий</w:t>
      </w:r>
      <w:proofErr w:type="spellEnd"/>
      <w:r w:rsidRPr="00937C0E">
        <w:rPr>
          <w:rFonts w:ascii="Times New Roman" w:hAnsi="Times New Roman" w:cs="Times New Roman"/>
          <w:sz w:val="24"/>
          <w:szCs w:val="24"/>
        </w:rPr>
        <w:t xml:space="preserve"> свою прибыль. Игры с природой – математические модели, в которых выбор решения зависит об объективной действительности. Например, покупательский спрос, состояние природы и </w:t>
      </w:r>
      <w:proofErr w:type="gramStart"/>
      <w:r w:rsidRPr="00937C0E">
        <w:rPr>
          <w:rFonts w:ascii="Times New Roman" w:hAnsi="Times New Roman" w:cs="Times New Roman"/>
          <w:sz w:val="24"/>
          <w:szCs w:val="24"/>
        </w:rPr>
        <w:t>т.д.</w:t>
      </w:r>
      <w:proofErr w:type="gramEnd"/>
      <w:r w:rsidRPr="00937C0E">
        <w:rPr>
          <w:rFonts w:ascii="Times New Roman" w:hAnsi="Times New Roman" w:cs="Times New Roman"/>
          <w:sz w:val="24"/>
          <w:szCs w:val="24"/>
        </w:rPr>
        <w:t xml:space="preserve"> «Природа» – это обобщенное понятие не преследующего собственных целей противника. В таком случае для выбора оптимальной стратегии используется несколько критериев.</w:t>
      </w:r>
    </w:p>
    <w:p w14:paraId="1A216729"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Принятие решений в условиях неопределённости предполагает, что игроку не противостоит разумный противник.</w:t>
      </w:r>
    </w:p>
    <w:p w14:paraId="0E7F6039"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Вальда</w:t>
      </w:r>
    </w:p>
    <w:p w14:paraId="479B1365" w14:textId="41A03CF0" w:rsidR="00C9584C" w:rsidRPr="00937C0E" w:rsidRDefault="00C9584C" w:rsidP="000F0700">
      <w:pPr>
        <w:spacing w:after="100" w:afterAutospacing="1"/>
        <w:jc w:val="both"/>
        <w:rPr>
          <w:rFonts w:ascii="Times New Roman" w:hAnsi="Times New Roman" w:cs="Times New Roman"/>
          <w:sz w:val="24"/>
          <w:szCs w:val="24"/>
        </w:rPr>
      </w:pPr>
      <w:r w:rsidRPr="00937C0E">
        <w:rPr>
          <w:rFonts w:ascii="Times New Roman" w:hAnsi="Times New Roman" w:cs="Times New Roman"/>
          <w:sz w:val="24"/>
          <w:szCs w:val="24"/>
        </w:rPr>
        <w:t xml:space="preserve">В критерии Вальда </w:t>
      </w:r>
      <w:proofErr w:type="spellStart"/>
      <w:r w:rsidRPr="00937C0E">
        <w:rPr>
          <w:rFonts w:ascii="Times New Roman" w:hAnsi="Times New Roman" w:cs="Times New Roman"/>
          <w:sz w:val="24"/>
          <w:szCs w:val="24"/>
        </w:rPr>
        <w:t>максимизируется</w:t>
      </w:r>
      <w:proofErr w:type="spellEnd"/>
      <w:r w:rsidRPr="00937C0E">
        <w:rPr>
          <w:rFonts w:ascii="Times New Roman" w:hAnsi="Times New Roman" w:cs="Times New Roman"/>
          <w:sz w:val="24"/>
          <w:szCs w:val="24"/>
        </w:rPr>
        <w:t xml:space="preserve"> наихудший из возможных результатов:</w:t>
      </w:r>
    </w:p>
    <w:p w14:paraId="7C5D6284" w14:textId="57C6336C"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721ED93D" wp14:editId="3DFC6939">
            <wp:extent cx="1838582" cy="257211"/>
            <wp:effectExtent l="0" t="0" r="9525" b="9525"/>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1838582" cy="257211"/>
                    </a:xfrm>
                    <a:prstGeom prst="rect">
                      <a:avLst/>
                    </a:prstGeom>
                  </pic:spPr>
                </pic:pic>
              </a:graphicData>
            </a:graphic>
          </wp:inline>
        </w:drawing>
      </w:r>
    </w:p>
    <w:p w14:paraId="25996D52"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Использование критерия страхует от наихудшего результата, но цена такой стратегии – потеря возможности получить наилучший из возможных результатов.</w:t>
      </w:r>
    </w:p>
    <w:p w14:paraId="0A03B6F0"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Рассмотрим пример. Для стратегий U1 = (90,75,30,10), U2 = (50,40,25,1), U3 = (95,90,40,8)  найдем минимумы и получим следующую тройку S = (10, 1, 8) . </w:t>
      </w:r>
      <w:r w:rsidRPr="00937C0E">
        <w:rPr>
          <w:rFonts w:ascii="Times New Roman" w:hAnsi="Times New Roman" w:cs="Times New Roman"/>
          <w:sz w:val="24"/>
          <w:szCs w:val="24"/>
        </w:rPr>
        <w:lastRenderedPageBreak/>
        <w:t>Максимумом для указанной тройки будет являться значение 10, следовательно, по критерию Вальда выигрышной стратегией является стратегия U1 = (90,75,30,10), соответствующая стратегии полета на воздушном шаре.</w:t>
      </w:r>
    </w:p>
    <w:p w14:paraId="4B8DC7FD"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оптимиста</w:t>
      </w:r>
    </w:p>
    <w:p w14:paraId="193E1499"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При использовании критерия оптимиста игрок выбирает решение, дающее лучший результат, при этом оптимист предполагает, что условия игры будут для него наиболее благоприятными:</w:t>
      </w:r>
    </w:p>
    <w:p w14:paraId="7DA8E355"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0358719F" wp14:editId="67EF5B73">
            <wp:extent cx="1914792" cy="276264"/>
            <wp:effectExtent l="0" t="0" r="0" b="9525"/>
            <wp:docPr id="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0">
                      <a:extLst>
                        <a:ext uri="{28A0092B-C50C-407E-A947-70E740481C1C}">
                          <a14:useLocalDpi xmlns:a14="http://schemas.microsoft.com/office/drawing/2010/main" val="0"/>
                        </a:ext>
                      </a:extLst>
                    </a:blip>
                    <a:stretch>
                      <a:fillRect/>
                    </a:stretch>
                  </pic:blipFill>
                  <pic:spPr>
                    <a:xfrm>
                      <a:off x="0" y="0"/>
                      <a:ext cx="1914792" cy="276264"/>
                    </a:xfrm>
                    <a:prstGeom prst="rect">
                      <a:avLst/>
                    </a:prstGeom>
                  </pic:spPr>
                </pic:pic>
              </a:graphicData>
            </a:graphic>
          </wp:inline>
        </w:drawing>
      </w:r>
    </w:p>
    <w:p w14:paraId="53262518"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Стратегия оптимиста может привести к отрицательным последствиям, когда максимальное предложение совпадает с минимальным спросом – фирма может получить убытки при списании нереализованной продукции. В </w:t>
      </w:r>
      <w:proofErr w:type="gramStart"/>
      <w:r w:rsidRPr="00937C0E">
        <w:rPr>
          <w:rFonts w:ascii="Times New Roman" w:hAnsi="Times New Roman" w:cs="Times New Roman"/>
          <w:sz w:val="24"/>
          <w:szCs w:val="24"/>
        </w:rPr>
        <w:t>тоже</w:t>
      </w:r>
      <w:proofErr w:type="gramEnd"/>
      <w:r w:rsidRPr="00937C0E">
        <w:rPr>
          <w:rFonts w:ascii="Times New Roman" w:hAnsi="Times New Roman" w:cs="Times New Roman"/>
          <w:sz w:val="24"/>
          <w:szCs w:val="24"/>
        </w:rPr>
        <w:t xml:space="preserve"> время стратегия оптимиста имеет определённый смысл, например, не нужно заботиться о неудовлетворённых покупателях, поскольку любой возможный спрос всегда удовлетворяется, поэтому нет нужды поддерживать расположения покупателей. Если реализуется максимальный спрос, то стратегия оптимиста позволяет получить максимальную полезность в то время, как другие стратегии приведут к недополученной прибыли. Это даёт определённые конкурентные преимущества.</w:t>
      </w:r>
    </w:p>
    <w:p w14:paraId="7969F53D"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Рассмотрим пример. Для стратегий U1 = (90,75,30,10), U2 = (50,40,25,1), U3 = (95,90,40,8) найдем максимум и получим следующую тройку S = (90, 50, 95). Максимумом для указанной тройки будет являться значение 95, следовательно, по критерию оптимизма выигрышной стратегией является стратегия U3 = (95,90,40,8), соответствующая стратегии полета на пропеллере.</w:t>
      </w:r>
    </w:p>
    <w:p w14:paraId="70F21819"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пессимизма</w:t>
      </w:r>
    </w:p>
    <w:p w14:paraId="12936980"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Данный критерий предназначен для выбора наименьшего элемента игровой матрицы из ее минимально возможных элементов:</w:t>
      </w:r>
    </w:p>
    <w:p w14:paraId="3C431510"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1EC41404" wp14:editId="7C2827D5">
            <wp:extent cx="1819529" cy="276264"/>
            <wp:effectExtent l="0" t="0" r="0" b="9525"/>
            <wp:docPr id="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pic:nvPicPr>
                  <pic:blipFill>
                    <a:blip r:embed="rId21">
                      <a:extLst>
                        <a:ext uri="{28A0092B-C50C-407E-A947-70E740481C1C}">
                          <a14:useLocalDpi xmlns:a14="http://schemas.microsoft.com/office/drawing/2010/main" val="0"/>
                        </a:ext>
                      </a:extLst>
                    </a:blip>
                    <a:stretch>
                      <a:fillRect/>
                    </a:stretch>
                  </pic:blipFill>
                  <pic:spPr>
                    <a:xfrm>
                      <a:off x="0" y="0"/>
                      <a:ext cx="1819529" cy="276264"/>
                    </a:xfrm>
                    <a:prstGeom prst="rect">
                      <a:avLst/>
                    </a:prstGeom>
                  </pic:spPr>
                </pic:pic>
              </a:graphicData>
            </a:graphic>
          </wp:inline>
        </w:drawing>
      </w:r>
    </w:p>
    <w:p w14:paraId="748BDE2D"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пессимизма предполагает, что развитие событий будет неблагоприятным для лица, принимающего решение. При использовании этого критерия лицо принимающее решение ориентируется на возможную потерю контроля над ситуацией, поэтому, старается исключить потенциальные риски выбирая вариант с минимальной доходностью.</w:t>
      </w:r>
    </w:p>
    <w:p w14:paraId="34D75C9C"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Рассмотрим пример. Для стратегий U1 = (90,75,30,10), U2 = (50,40,25,1), U3 = (95,90,40,8) найдем минимум и получим следующую тройку S = (10, 1, 8). Минимумом для указанной тройки будет являться значение 1, следовательно, по критерию пессимизма выигрышной стратегией является стратегия U2 = U2 = (50,40,25,1), соответствующая стратегии забраться по дереву.</w:t>
      </w:r>
    </w:p>
    <w:p w14:paraId="450894AE"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lastRenderedPageBreak/>
        <w:t>Критерий Байеса</w:t>
      </w:r>
    </w:p>
    <w:p w14:paraId="753CA00A"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Критерий Байеса (критерий математического ожидания) используется в задачах принятия решения в условиях риска в качестве оценки стратегии </w:t>
      </w:r>
      <w:r w:rsidRPr="00937C0E">
        <w:rPr>
          <w:rFonts w:ascii="Times New Roman" w:hAnsi="Times New Roman" w:cs="Times New Roman"/>
          <w:sz w:val="24"/>
          <w:szCs w:val="24"/>
          <w:lang w:val="en-US"/>
        </w:rPr>
        <w:t>Ui</w:t>
      </w:r>
      <w:r w:rsidRPr="00937C0E">
        <w:rPr>
          <w:rFonts w:ascii="Times New Roman" w:hAnsi="Times New Roman" w:cs="Times New Roman"/>
          <w:sz w:val="24"/>
          <w:szCs w:val="24"/>
        </w:rPr>
        <w:t xml:space="preserve"> выступает математическое ожидание соответствующей ей случайной величины. В соответствии с этим правилом оптимальная стратегия игрока </w:t>
      </w:r>
      <w:proofErr w:type="spellStart"/>
      <w:r w:rsidRPr="00937C0E">
        <w:rPr>
          <w:rFonts w:ascii="Times New Roman" w:hAnsi="Times New Roman" w:cs="Times New Roman"/>
          <w:sz w:val="24"/>
          <w:szCs w:val="24"/>
          <w:lang w:val="en-US"/>
        </w:rPr>
        <w:t>Uopt</w:t>
      </w:r>
      <w:proofErr w:type="spellEnd"/>
      <w:r w:rsidRPr="00937C0E">
        <w:rPr>
          <w:rFonts w:ascii="Times New Roman" w:hAnsi="Times New Roman" w:cs="Times New Roman"/>
          <w:sz w:val="24"/>
          <w:szCs w:val="24"/>
        </w:rPr>
        <w:t xml:space="preserve"> находится из условия:</w:t>
      </w:r>
    </w:p>
    <w:p w14:paraId="31D48EC1"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3FEAC1C9" wp14:editId="6106909A">
            <wp:extent cx="4848903" cy="905001"/>
            <wp:effectExtent l="0" t="0" r="8890" b="9525"/>
            <wp:docPr id="24"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pic:nvPicPr>
                  <pic:blipFill>
                    <a:blip r:embed="rId22">
                      <a:extLst>
                        <a:ext uri="{28A0092B-C50C-407E-A947-70E740481C1C}">
                          <a14:useLocalDpi xmlns:a14="http://schemas.microsoft.com/office/drawing/2010/main" val="0"/>
                        </a:ext>
                      </a:extLst>
                    </a:blip>
                    <a:stretch>
                      <a:fillRect/>
                    </a:stretch>
                  </pic:blipFill>
                  <pic:spPr>
                    <a:xfrm>
                      <a:off x="0" y="0"/>
                      <a:ext cx="4848903" cy="905001"/>
                    </a:xfrm>
                    <a:prstGeom prst="rect">
                      <a:avLst/>
                    </a:prstGeom>
                  </pic:spPr>
                </pic:pic>
              </a:graphicData>
            </a:graphic>
          </wp:inline>
        </w:drawing>
      </w:r>
    </w:p>
    <w:p w14:paraId="27BD9AB3" w14:textId="07735427"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 xml:space="preserve">Иными словами, показателем неэффективности стратегии </w:t>
      </w:r>
      <w:r w:rsidRPr="00937C0E">
        <w:rPr>
          <w:rFonts w:ascii="Times New Roman" w:hAnsi="Times New Roman" w:cs="Times New Roman"/>
          <w:sz w:val="24"/>
          <w:szCs w:val="24"/>
          <w:lang w:val="en-US"/>
        </w:rPr>
        <w:t>Ui</w:t>
      </w:r>
      <w:r w:rsidRPr="00937C0E">
        <w:rPr>
          <w:rFonts w:ascii="Times New Roman" w:hAnsi="Times New Roman" w:cs="Times New Roman"/>
          <w:sz w:val="24"/>
          <w:szCs w:val="24"/>
        </w:rPr>
        <w:t xml:space="preserve"> по критерию Байеса относительно рисков является среднее значение (математическое ожидание ожидание) рисков i-й строки матрицы </w:t>
      </w:r>
      <w:r w:rsidRPr="00937C0E">
        <w:rPr>
          <w:rFonts w:ascii="Times New Roman" w:hAnsi="Times New Roman" w:cs="Times New Roman"/>
          <w:sz w:val="24"/>
          <w:szCs w:val="24"/>
          <w:lang w:val="en-US"/>
        </w:rPr>
        <w:t>U</w:t>
      </w:r>
      <w:r w:rsidRPr="00937C0E">
        <w:rPr>
          <w:rFonts w:ascii="Times New Roman" w:hAnsi="Times New Roman" w:cs="Times New Roman"/>
          <w:sz w:val="24"/>
          <w:szCs w:val="24"/>
        </w:rPr>
        <w:t xml:space="preserve">, вероятности которых, совпадают с вероятностями природы. Тогда оптимальной среди чистых стратегий по критерию Байеса относительно рисков является стратегия </w:t>
      </w:r>
      <w:proofErr w:type="spellStart"/>
      <w:r w:rsidRPr="00937C0E">
        <w:rPr>
          <w:rFonts w:ascii="Times New Roman" w:hAnsi="Times New Roman" w:cs="Times New Roman"/>
          <w:sz w:val="24"/>
          <w:szCs w:val="24"/>
          <w:lang w:val="en-US"/>
        </w:rPr>
        <w:t>Uopt</w:t>
      </w:r>
      <w:proofErr w:type="spellEnd"/>
      <w:r w:rsidRPr="00937C0E">
        <w:rPr>
          <w:rFonts w:ascii="Times New Roman" w:hAnsi="Times New Roman" w:cs="Times New Roman"/>
          <w:sz w:val="24"/>
          <w:szCs w:val="24"/>
        </w:rPr>
        <w:t xml:space="preserve">, обладающая минимальной </w:t>
      </w:r>
      <w:proofErr w:type="gramStart"/>
      <w:r w:rsidRPr="00937C0E">
        <w:rPr>
          <w:rFonts w:ascii="Times New Roman" w:hAnsi="Times New Roman" w:cs="Times New Roman"/>
          <w:sz w:val="24"/>
          <w:szCs w:val="24"/>
        </w:rPr>
        <w:t>неэффективностью</w:t>
      </w:r>
      <w:proofErr w:type="gramEnd"/>
      <w:r w:rsidRPr="00937C0E">
        <w:rPr>
          <w:rFonts w:ascii="Times New Roman" w:hAnsi="Times New Roman" w:cs="Times New Roman"/>
          <w:sz w:val="24"/>
          <w:szCs w:val="24"/>
        </w:rPr>
        <w:t xml:space="preserve"> то есть минимальным средним риском. Критерий Байеса эквивалентен относительно выигрышей и относительно рисков, </w:t>
      </w:r>
      <w:proofErr w:type="gramStart"/>
      <w:r w:rsidRPr="00937C0E">
        <w:rPr>
          <w:rFonts w:ascii="Times New Roman" w:hAnsi="Times New Roman" w:cs="Times New Roman"/>
          <w:sz w:val="24"/>
          <w:szCs w:val="24"/>
        </w:rPr>
        <w:t>т.е.</w:t>
      </w:r>
      <w:proofErr w:type="gramEnd"/>
      <w:r w:rsidRPr="00937C0E">
        <w:rPr>
          <w:rFonts w:ascii="Times New Roman" w:hAnsi="Times New Roman" w:cs="Times New Roman"/>
          <w:sz w:val="24"/>
          <w:szCs w:val="24"/>
        </w:rPr>
        <w:t xml:space="preserve"> если стратегия </w:t>
      </w:r>
      <w:proofErr w:type="spellStart"/>
      <w:r w:rsidRPr="00937C0E">
        <w:rPr>
          <w:rFonts w:ascii="Times New Roman" w:hAnsi="Times New Roman" w:cs="Times New Roman"/>
          <w:sz w:val="24"/>
          <w:szCs w:val="24"/>
          <w:lang w:val="en-US"/>
        </w:rPr>
        <w:t>Uopt</w:t>
      </w:r>
      <w:proofErr w:type="spellEnd"/>
      <w:r w:rsidRPr="00937C0E">
        <w:rPr>
          <w:rFonts w:ascii="Times New Roman" w:hAnsi="Times New Roman" w:cs="Times New Roman"/>
          <w:sz w:val="24"/>
          <w:szCs w:val="24"/>
        </w:rPr>
        <w:t xml:space="preserve"> является оптимальной по критерию Байеса относительно выигрышей, то она является оптимальной и по критерию Байеса относительно рисков, и наоборот.</w:t>
      </w:r>
    </w:p>
    <w:p w14:paraId="2FE48671"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Перейдем к примеру и рассчитаем математические ожидания:</w:t>
      </w:r>
    </w:p>
    <w:p w14:paraId="6D06667A"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sz w:val="24"/>
          <w:szCs w:val="24"/>
        </w:rPr>
        <w:t>А1=90*0,1+75*0,1+30*0,7+10*0,1=38,5;</w:t>
      </w:r>
    </w:p>
    <w:p w14:paraId="299656D3"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sz w:val="24"/>
          <w:szCs w:val="24"/>
        </w:rPr>
        <w:t>А2=50*0,1+40*0,1+25*0,7+1*0,1=26,6;</w:t>
      </w:r>
    </w:p>
    <w:p w14:paraId="078DA3EA" w14:textId="41A03CF0" w:rsidR="00C9584C" w:rsidRPr="00937C0E" w:rsidRDefault="00C9584C" w:rsidP="000F0700">
      <w:pPr>
        <w:spacing w:after="100" w:afterAutospacing="1"/>
        <w:ind w:firstLine="708"/>
        <w:jc w:val="center"/>
        <w:rPr>
          <w:rFonts w:ascii="Times New Roman" w:hAnsi="Times New Roman" w:cs="Times New Roman"/>
          <w:sz w:val="24"/>
          <w:szCs w:val="24"/>
        </w:rPr>
      </w:pPr>
      <w:r w:rsidRPr="00937C0E">
        <w:rPr>
          <w:rFonts w:ascii="Times New Roman" w:hAnsi="Times New Roman" w:cs="Times New Roman"/>
          <w:sz w:val="24"/>
          <w:szCs w:val="24"/>
        </w:rPr>
        <w:t>А3=95*0,1+90*0,1+40*0,7+8*0,1=47,3;</w:t>
      </w:r>
    </w:p>
    <w:p w14:paraId="5FD5F184"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Максимальным математическим ожиданием является А3, следовательно, выигрышной стратегией является стратегия А3.</w:t>
      </w:r>
    </w:p>
    <w:p w14:paraId="2D9F46EC"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Лапласа</w:t>
      </w:r>
    </w:p>
    <w:p w14:paraId="527089C6"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Критерий Лапласа представляет упрощенную максимизацию математического ожидания полезности, когда справедливо предположение о равной вероятности уровней спроса, что избавляет от необходимости сбора реальной статистики.</w:t>
      </w:r>
    </w:p>
    <w:p w14:paraId="42625A0E"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В общем случае при использовании критерия Лапласа матрица ожидаемых полезностей и оптимальный критерий определяются следующим образом:</w:t>
      </w:r>
    </w:p>
    <w:p w14:paraId="52259EDB" w14:textId="41A03CF0" w:rsidR="00C9584C" w:rsidRPr="00937C0E" w:rsidRDefault="00C9584C" w:rsidP="000F0700">
      <w:pPr>
        <w:pStyle w:val="a3"/>
        <w:numPr>
          <w:ilvl w:val="0"/>
          <w:numId w:val="1"/>
        </w:numPr>
        <w:spacing w:after="100" w:afterAutospacing="1"/>
        <w:jc w:val="center"/>
        <w:rPr>
          <w:sz w:val="24"/>
          <w:szCs w:val="24"/>
        </w:rPr>
      </w:pPr>
      <w:r w:rsidRPr="00937C0E">
        <w:rPr>
          <w:noProof/>
        </w:rPr>
        <w:lastRenderedPageBreak/>
        <w:drawing>
          <wp:inline distT="0" distB="0" distL="0" distR="0" wp14:anchorId="5BAD1078" wp14:editId="3F51FDEE">
            <wp:extent cx="3772426" cy="1467055"/>
            <wp:effectExtent l="0" t="0" r="0" b="0"/>
            <wp:docPr id="25" name="Рисунок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pic:nvPicPr>
                  <pic:blipFill>
                    <a:blip r:embed="rId23">
                      <a:extLst>
                        <a:ext uri="{28A0092B-C50C-407E-A947-70E740481C1C}">
                          <a14:useLocalDpi xmlns:a14="http://schemas.microsoft.com/office/drawing/2010/main" val="0"/>
                        </a:ext>
                      </a:extLst>
                    </a:blip>
                    <a:stretch>
                      <a:fillRect/>
                    </a:stretch>
                  </pic:blipFill>
                  <pic:spPr>
                    <a:xfrm>
                      <a:off x="0" y="0"/>
                      <a:ext cx="3772426" cy="1467055"/>
                    </a:xfrm>
                    <a:prstGeom prst="rect">
                      <a:avLst/>
                    </a:prstGeom>
                  </pic:spPr>
                </pic:pic>
              </a:graphicData>
            </a:graphic>
          </wp:inline>
        </w:drawing>
      </w:r>
    </w:p>
    <w:p w14:paraId="084C1440"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Рассмотрим пример принятия решений по критерию Лапласа. Рассчитаем среднеарифметическое для каждой стратегии:</w:t>
      </w:r>
    </w:p>
    <w:p w14:paraId="69B182CF"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А1=1/3*(90+75+30+10)=68,3;</w:t>
      </w:r>
    </w:p>
    <w:p w14:paraId="59F43BCE"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А2=1/3*(50+40+25+1)=38,6;</w:t>
      </w:r>
    </w:p>
    <w:p w14:paraId="09A72A4D"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А3=1/3*(50+40+25+1)=77,6;</w:t>
      </w:r>
    </w:p>
    <w:p w14:paraId="6D0E84FE" w14:textId="41A03CF0" w:rsidR="00C9584C" w:rsidRPr="00937C0E" w:rsidRDefault="00C9584C" w:rsidP="000F0700">
      <w:pPr>
        <w:spacing w:after="100" w:afterAutospacing="1"/>
        <w:ind w:firstLine="708"/>
        <w:jc w:val="both"/>
        <w:rPr>
          <w:rFonts w:ascii="Times New Roman" w:hAnsi="Times New Roman" w:cs="Times New Roman"/>
          <w:sz w:val="24"/>
          <w:szCs w:val="24"/>
        </w:rPr>
      </w:pPr>
      <w:r w:rsidRPr="00937C0E">
        <w:rPr>
          <w:rFonts w:ascii="Times New Roman" w:hAnsi="Times New Roman" w:cs="Times New Roman"/>
          <w:sz w:val="24"/>
          <w:szCs w:val="24"/>
        </w:rPr>
        <w:t>Таким образом, выигрышной стратегией является стратегия А3.</w:t>
      </w:r>
    </w:p>
    <w:p w14:paraId="6110E6E1" w14:textId="7DBEC9DD" w:rsidR="00C9584C" w:rsidRPr="00937C0E" w:rsidRDefault="00937C0E" w:rsidP="000F0700">
      <w:pPr>
        <w:pStyle w:val="1"/>
        <w:jc w:val="center"/>
        <w:rPr>
          <w:rFonts w:ascii="Times New Roman" w:hAnsi="Times New Roman" w:cs="Times New Roman"/>
          <w:b/>
          <w:bCs/>
          <w:noProof/>
          <w:color w:val="auto"/>
          <w:sz w:val="24"/>
          <w:szCs w:val="24"/>
        </w:rPr>
      </w:pPr>
      <w:bookmarkStart w:id="41" w:name="_Toc100269362"/>
      <w:bookmarkStart w:id="42" w:name="_Toc100277083"/>
      <w:bookmarkStart w:id="43" w:name="_Toc100874483"/>
      <w:r w:rsidRPr="00937C0E">
        <w:rPr>
          <w:rFonts w:ascii="Times New Roman" w:hAnsi="Times New Roman" w:cs="Times New Roman"/>
          <w:b/>
          <w:bCs/>
          <w:noProof/>
          <w:color w:val="auto"/>
          <w:sz w:val="24"/>
          <w:szCs w:val="24"/>
        </w:rPr>
        <w:t>2</w:t>
      </w:r>
      <w:r w:rsidR="00C9584C" w:rsidRPr="00937C0E">
        <w:rPr>
          <w:rFonts w:ascii="Times New Roman" w:hAnsi="Times New Roman" w:cs="Times New Roman"/>
          <w:b/>
          <w:bCs/>
          <w:noProof/>
          <w:color w:val="auto"/>
          <w:sz w:val="24"/>
          <w:szCs w:val="24"/>
        </w:rPr>
        <w:t xml:space="preserve">. </w:t>
      </w:r>
      <w:r w:rsidR="00C9584C" w:rsidRPr="00937C0E">
        <w:rPr>
          <w:rFonts w:ascii="Times New Roman" w:hAnsi="Times New Roman" w:cs="Times New Roman"/>
          <w:b/>
          <w:bCs/>
          <w:noProof/>
          <w:color w:val="auto"/>
          <w:sz w:val="24"/>
          <w:szCs w:val="24"/>
          <w:lang w:val="en-US"/>
        </w:rPr>
        <w:t>MS</w:t>
      </w:r>
      <w:r w:rsidR="00C9584C" w:rsidRPr="00937C0E">
        <w:rPr>
          <w:rFonts w:ascii="Times New Roman" w:hAnsi="Times New Roman" w:cs="Times New Roman"/>
          <w:b/>
          <w:bCs/>
          <w:noProof/>
          <w:color w:val="auto"/>
          <w:sz w:val="24"/>
          <w:szCs w:val="24"/>
        </w:rPr>
        <w:t xml:space="preserve"> </w:t>
      </w:r>
      <w:r w:rsidR="00C9584C" w:rsidRPr="00937C0E">
        <w:rPr>
          <w:rFonts w:ascii="Times New Roman" w:hAnsi="Times New Roman" w:cs="Times New Roman"/>
          <w:b/>
          <w:bCs/>
          <w:noProof/>
          <w:color w:val="auto"/>
          <w:sz w:val="24"/>
          <w:szCs w:val="24"/>
          <w:lang w:val="en-US"/>
        </w:rPr>
        <w:t>EXCEL</w:t>
      </w:r>
      <w:bookmarkEnd w:id="41"/>
      <w:bookmarkEnd w:id="42"/>
      <w:bookmarkEnd w:id="43"/>
    </w:p>
    <w:p w14:paraId="60762113" w14:textId="41A03CF0" w:rsidR="00C9584C" w:rsidRPr="00937C0E" w:rsidRDefault="00C9584C" w:rsidP="000F0700">
      <w:pPr>
        <w:ind w:firstLine="708"/>
        <w:jc w:val="both"/>
        <w:rPr>
          <w:rFonts w:ascii="Times New Roman" w:eastAsia="Times New Roman" w:hAnsi="Times New Roman" w:cs="Times New Roman"/>
          <w:noProof/>
          <w:sz w:val="24"/>
          <w:szCs w:val="24"/>
        </w:rPr>
      </w:pPr>
      <w:r w:rsidRPr="00937C0E">
        <w:rPr>
          <w:rFonts w:ascii="Times New Roman" w:eastAsia="Times New Roman" w:hAnsi="Times New Roman" w:cs="Times New Roman"/>
          <w:noProof/>
          <w:sz w:val="24"/>
          <w:szCs w:val="24"/>
        </w:rPr>
        <w:t xml:space="preserve">Запишем исходную матрицу в MS Excel и продублируем в соответствующие ячейки таблицы значения, </w:t>
      </w:r>
      <w:r w:rsidRPr="00937C0E">
        <w:rPr>
          <w:rFonts w:ascii="Times New Roman" w:eastAsia="Arial" w:hAnsi="Times New Roman" w:cs="Times New Roman"/>
          <w:sz w:val="24"/>
          <w:szCs w:val="24"/>
        </w:rPr>
        <w:t>которая отражает % успешности всех стратегий, которые может использовать Винни-Пух.</w:t>
      </w:r>
    </w:p>
    <w:p w14:paraId="2EDFBFDA" w14:textId="41A03CF0" w:rsidR="00C9584C" w:rsidRPr="00937C0E" w:rsidRDefault="00C9584C" w:rsidP="00C9584C">
      <w:pPr>
        <w:ind w:firstLine="708"/>
        <w:rPr>
          <w:rFonts w:ascii="Times New Roman" w:hAnsi="Times New Roman" w:cs="Times New Roman"/>
          <w:noProof/>
          <w:sz w:val="24"/>
          <w:szCs w:val="24"/>
        </w:rPr>
      </w:pPr>
    </w:p>
    <w:p w14:paraId="58CFE1E4" w14:textId="41A03CF0" w:rsidR="00C9584C" w:rsidRPr="00937C0E" w:rsidRDefault="00C9584C" w:rsidP="00C9584C">
      <w:pPr>
        <w:jc w:val="center"/>
        <w:rPr>
          <w:rFonts w:ascii="Times New Roman" w:eastAsia="Times New Roman" w:hAnsi="Times New Roman" w:cs="Times New Roman"/>
          <w:sz w:val="24"/>
          <w:szCs w:val="24"/>
        </w:rPr>
      </w:pPr>
      <w:r w:rsidRPr="00937C0E">
        <w:rPr>
          <w:rFonts w:ascii="Times New Roman" w:hAnsi="Times New Roman" w:cs="Times New Roman"/>
          <w:noProof/>
        </w:rPr>
        <w:drawing>
          <wp:inline distT="0" distB="0" distL="0" distR="0" wp14:anchorId="3A49D1DB" wp14:editId="5DF94757">
            <wp:extent cx="4582164" cy="1571844"/>
            <wp:effectExtent l="0" t="0" r="8890" b="9525"/>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24">
                      <a:extLst>
                        <a:ext uri="{28A0092B-C50C-407E-A947-70E740481C1C}">
                          <a14:useLocalDpi xmlns:a14="http://schemas.microsoft.com/office/drawing/2010/main" val="0"/>
                        </a:ext>
                      </a:extLst>
                    </a:blip>
                    <a:stretch>
                      <a:fillRect/>
                    </a:stretch>
                  </pic:blipFill>
                  <pic:spPr>
                    <a:xfrm>
                      <a:off x="0" y="0"/>
                      <a:ext cx="4582164" cy="1571844"/>
                    </a:xfrm>
                    <a:prstGeom prst="rect">
                      <a:avLst/>
                    </a:prstGeom>
                  </pic:spPr>
                </pic:pic>
              </a:graphicData>
            </a:graphic>
          </wp:inline>
        </w:drawing>
      </w:r>
    </w:p>
    <w:p w14:paraId="3A19BD8C" w14:textId="41A03CF0" w:rsidR="00C9584C" w:rsidRPr="00937C0E" w:rsidRDefault="00C9584C" w:rsidP="000F0700">
      <w:pPr>
        <w:spacing w:after="0"/>
        <w:ind w:firstLine="709"/>
        <w:jc w:val="center"/>
        <w:rPr>
          <w:rFonts w:ascii="Times New Roman" w:eastAsia="Times New Roman" w:hAnsi="Times New Roman" w:cs="Times New Roman"/>
          <w:noProof/>
          <w:sz w:val="24"/>
          <w:szCs w:val="24"/>
        </w:rPr>
      </w:pPr>
      <w:r w:rsidRPr="00937C0E">
        <w:rPr>
          <w:rFonts w:ascii="Times New Roman" w:eastAsia="Arial" w:hAnsi="Times New Roman" w:cs="Times New Roman"/>
          <w:iCs/>
          <w:sz w:val="24"/>
          <w:szCs w:val="24"/>
        </w:rPr>
        <w:t xml:space="preserve">Рис 1 – «Матрица % успеха стратегий </w:t>
      </w:r>
      <w:proofErr w:type="spellStart"/>
      <w:r w:rsidRPr="00937C0E">
        <w:rPr>
          <w:rFonts w:ascii="Times New Roman" w:eastAsia="Arial" w:hAnsi="Times New Roman" w:cs="Times New Roman"/>
          <w:iCs/>
          <w:sz w:val="24"/>
          <w:szCs w:val="24"/>
        </w:rPr>
        <w:t>Винии</w:t>
      </w:r>
      <w:proofErr w:type="spellEnd"/>
      <w:r w:rsidRPr="00937C0E">
        <w:rPr>
          <w:rFonts w:ascii="Times New Roman" w:eastAsia="Arial" w:hAnsi="Times New Roman" w:cs="Times New Roman"/>
          <w:iCs/>
          <w:sz w:val="24"/>
          <w:szCs w:val="24"/>
        </w:rPr>
        <w:t>-Пуха»</w:t>
      </w:r>
    </w:p>
    <w:p w14:paraId="088975E9" w14:textId="41A03CF0" w:rsidR="00C9584C" w:rsidRPr="00937C0E" w:rsidRDefault="00C9584C" w:rsidP="000F0700">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Критерий Байеса:</w:t>
      </w:r>
    </w:p>
    <w:p w14:paraId="1C7D1B27"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Найдем сумму произведений показателя успешности и вероятности каждой стратегии в каждое состояние природы (воспользуемся формулой =СУММПРОИЗВ и далее соответственно для следующих двух столбцов со сдвигом нумерации). Затем из полученных трёх значений выберем средневзвешенное.</w:t>
      </w:r>
    </w:p>
    <w:p w14:paraId="068760CB" w14:textId="41A03CF0" w:rsidR="00C9584C" w:rsidRPr="00937C0E" w:rsidRDefault="00C9584C" w:rsidP="000F0700">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Критерий Лапласа:</w:t>
      </w:r>
    </w:p>
    <w:p w14:paraId="1298F303"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 xml:space="preserve">Запишем в строке таблицы «Вероятности» значения, равные 1/кол-во стратегий (в нашем случае 3). Найдем сумму произведений показателя успешности и вероятности каждой стратегии в каждое состояние природы (воспользуемся формулой </w:t>
      </w:r>
      <w:r w:rsidRPr="00937C0E">
        <w:rPr>
          <w:rFonts w:ascii="Times New Roman" w:eastAsia="Times New Roman" w:hAnsi="Times New Roman" w:cs="Times New Roman"/>
          <w:sz w:val="24"/>
          <w:szCs w:val="24"/>
        </w:rPr>
        <w:lastRenderedPageBreak/>
        <w:t>=СУММПРОИЗВ и далее соответственно для следующих двух столбцов со сдвигом нумерации). Затем из полученных трёх значений выберем средневзвешенное.</w:t>
      </w:r>
    </w:p>
    <w:p w14:paraId="10AF7476" w14:textId="41A03CF0" w:rsidR="00C9584C" w:rsidRPr="00937C0E" w:rsidRDefault="00C9584C" w:rsidP="000F0700">
      <w:pPr>
        <w:spacing w:after="0"/>
        <w:ind w:firstLine="567"/>
        <w:jc w:val="both"/>
        <w:rPr>
          <w:rFonts w:ascii="Times New Roman" w:eastAsia="Times New Roman" w:hAnsi="Times New Roman" w:cs="Times New Roman"/>
          <w:sz w:val="24"/>
          <w:szCs w:val="24"/>
        </w:rPr>
      </w:pPr>
    </w:p>
    <w:p w14:paraId="36139973" w14:textId="41A03CF0" w:rsidR="00C9584C" w:rsidRPr="00937C0E" w:rsidRDefault="00C9584C" w:rsidP="000F0700">
      <w:pPr>
        <w:spacing w:after="0"/>
        <w:ind w:firstLine="567"/>
        <w:jc w:val="both"/>
        <w:rPr>
          <w:rFonts w:ascii="Times New Roman" w:eastAsia="Times New Roman" w:hAnsi="Times New Roman" w:cs="Times New Roman"/>
          <w:b/>
          <w:bCs/>
          <w:sz w:val="24"/>
          <w:szCs w:val="24"/>
        </w:rPr>
      </w:pPr>
      <w:r w:rsidRPr="00937C0E">
        <w:rPr>
          <w:rFonts w:ascii="Times New Roman" w:eastAsia="Times New Roman" w:hAnsi="Times New Roman" w:cs="Times New Roman"/>
          <w:b/>
          <w:bCs/>
          <w:sz w:val="24"/>
          <w:szCs w:val="24"/>
        </w:rPr>
        <w:t xml:space="preserve">Критерий </w:t>
      </w:r>
      <w:proofErr w:type="spellStart"/>
      <w:r w:rsidRPr="00937C0E">
        <w:rPr>
          <w:rFonts w:ascii="Times New Roman" w:eastAsia="Times New Roman" w:hAnsi="Times New Roman" w:cs="Times New Roman"/>
          <w:b/>
          <w:bCs/>
          <w:sz w:val="24"/>
          <w:szCs w:val="24"/>
        </w:rPr>
        <w:t>Гермейера</w:t>
      </w:r>
      <w:proofErr w:type="spellEnd"/>
      <w:r w:rsidRPr="00937C0E">
        <w:rPr>
          <w:rFonts w:ascii="Times New Roman" w:eastAsia="Times New Roman" w:hAnsi="Times New Roman" w:cs="Times New Roman"/>
          <w:b/>
          <w:bCs/>
          <w:sz w:val="24"/>
          <w:szCs w:val="24"/>
        </w:rPr>
        <w:t>:</w:t>
      </w:r>
    </w:p>
    <w:p w14:paraId="28F2AEAA"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Дублируем исходную матрицу. Создаем одноразмерную матрицу без значений и умножаем каждый показатель успеха стратегии на ее вероятность, заполняя таблицу.</w:t>
      </w:r>
    </w:p>
    <w:p w14:paraId="01237A17"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С помощью ранее описанного метода минимакса находим соответствующее значение по строкам заполненной таблицы.</w:t>
      </w:r>
    </w:p>
    <w:p w14:paraId="490F7F06"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 xml:space="preserve">Создаем вспомогательные таблицы ограничений и переменных. В ячейке каждого ограничения запишем формулу умножения столбца соответствующего погодного явления на пустой столбец переменных. </w:t>
      </w:r>
    </w:p>
    <w:p w14:paraId="7288EBA2"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В качестве целевой функции – сумму переменных, цены игры – 1/значение целевой функции. В таблице стратегий запишем формулы умножения соответствующей переменной на значение цены игры.</w:t>
      </w:r>
    </w:p>
    <w:p w14:paraId="09C4A515" w14:textId="41A03CF0" w:rsidR="00C9584C" w:rsidRPr="00937C0E" w:rsidRDefault="00C9584C" w:rsidP="000F0700">
      <w:pPr>
        <w:spacing w:after="0"/>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sz w:val="24"/>
          <w:szCs w:val="24"/>
        </w:rPr>
        <w:t>После записи каждой из формул в ячейки запускаем Поиск решения:</w:t>
      </w:r>
    </w:p>
    <w:p w14:paraId="57FDDA96" w14:textId="41A03CF0" w:rsidR="00C9584C" w:rsidRPr="00937C0E" w:rsidRDefault="00C9584C" w:rsidP="00C9584C">
      <w:pPr>
        <w:spacing w:after="0"/>
        <w:ind w:firstLine="567"/>
        <w:rPr>
          <w:rFonts w:ascii="Times New Roman" w:hAnsi="Times New Roman" w:cs="Times New Roman"/>
          <w:noProof/>
          <w:sz w:val="24"/>
          <w:szCs w:val="24"/>
        </w:rPr>
      </w:pPr>
    </w:p>
    <w:p w14:paraId="40B7A307" w14:textId="41A03CF0" w:rsidR="00C9584C" w:rsidRPr="00937C0E" w:rsidRDefault="00C9584C" w:rsidP="00C9584C">
      <w:pPr>
        <w:spacing w:after="0"/>
        <w:jc w:val="center"/>
        <w:rPr>
          <w:rFonts w:ascii="Times New Roman" w:eastAsia="Times New Roman" w:hAnsi="Times New Roman" w:cs="Times New Roman"/>
          <w:sz w:val="24"/>
          <w:szCs w:val="24"/>
        </w:rPr>
      </w:pPr>
      <w:r w:rsidRPr="00937C0E">
        <w:rPr>
          <w:rFonts w:ascii="Times New Roman" w:hAnsi="Times New Roman" w:cs="Times New Roman"/>
          <w:noProof/>
        </w:rPr>
        <w:drawing>
          <wp:inline distT="0" distB="0" distL="0" distR="0" wp14:anchorId="74DB8CC6" wp14:editId="5A0AE837">
            <wp:extent cx="3813700" cy="3588262"/>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25"/>
                    <a:stretch>
                      <a:fillRect/>
                    </a:stretch>
                  </pic:blipFill>
                  <pic:spPr>
                    <a:xfrm>
                      <a:off x="0" y="0"/>
                      <a:ext cx="3833287" cy="3606692"/>
                    </a:xfrm>
                    <a:prstGeom prst="rect">
                      <a:avLst/>
                    </a:prstGeom>
                  </pic:spPr>
                </pic:pic>
              </a:graphicData>
            </a:graphic>
          </wp:inline>
        </w:drawing>
      </w:r>
    </w:p>
    <w:p w14:paraId="5FF62B04" w14:textId="41A03CF0" w:rsidR="00C9584C" w:rsidRPr="00937C0E" w:rsidRDefault="00C9584C" w:rsidP="00C9584C">
      <w:pPr>
        <w:pStyle w:val="a4"/>
        <w:spacing w:line="360" w:lineRule="auto"/>
        <w:jc w:val="center"/>
        <w:rPr>
          <w:rFonts w:ascii="Times New Roman" w:hAnsi="Times New Roman" w:cs="Times New Roman"/>
          <w:i w:val="0"/>
          <w:iCs w:val="0"/>
          <w:color w:val="auto"/>
          <w:sz w:val="24"/>
          <w:szCs w:val="24"/>
        </w:rPr>
      </w:pPr>
      <w:r w:rsidRPr="00937C0E">
        <w:rPr>
          <w:rFonts w:ascii="Times New Roman" w:hAnsi="Times New Roman" w:cs="Times New Roman"/>
          <w:i w:val="0"/>
          <w:iCs w:val="0"/>
          <w:color w:val="auto"/>
          <w:sz w:val="24"/>
          <w:szCs w:val="24"/>
        </w:rPr>
        <w:t xml:space="preserve">Рисунок 2 — Решение через </w:t>
      </w:r>
      <w:r w:rsidRPr="00937C0E">
        <w:rPr>
          <w:rFonts w:ascii="Times New Roman" w:hAnsi="Times New Roman" w:cs="Times New Roman"/>
          <w:i w:val="0"/>
          <w:iCs w:val="0"/>
          <w:color w:val="auto"/>
          <w:sz w:val="24"/>
          <w:szCs w:val="24"/>
          <w:lang w:val="en-US"/>
        </w:rPr>
        <w:t>MS</w:t>
      </w:r>
      <w:r w:rsidRPr="00937C0E">
        <w:rPr>
          <w:rFonts w:ascii="Times New Roman" w:hAnsi="Times New Roman" w:cs="Times New Roman"/>
          <w:i w:val="0"/>
          <w:iCs w:val="0"/>
          <w:color w:val="auto"/>
          <w:sz w:val="24"/>
          <w:szCs w:val="24"/>
        </w:rPr>
        <w:t xml:space="preserve"> </w:t>
      </w:r>
      <w:r w:rsidRPr="00937C0E">
        <w:rPr>
          <w:rFonts w:ascii="Times New Roman" w:hAnsi="Times New Roman" w:cs="Times New Roman"/>
          <w:i w:val="0"/>
          <w:iCs w:val="0"/>
          <w:color w:val="auto"/>
          <w:sz w:val="24"/>
          <w:szCs w:val="24"/>
          <w:lang w:val="en-US"/>
        </w:rPr>
        <w:t>Excel</w:t>
      </w:r>
      <w:r w:rsidRPr="00937C0E">
        <w:rPr>
          <w:rFonts w:ascii="Times New Roman" w:hAnsi="Times New Roman" w:cs="Times New Roman"/>
          <w:i w:val="0"/>
          <w:iCs w:val="0"/>
          <w:color w:val="auto"/>
          <w:sz w:val="24"/>
          <w:szCs w:val="24"/>
        </w:rPr>
        <w:t xml:space="preserve"> (Риски)</w:t>
      </w:r>
    </w:p>
    <w:p w14:paraId="01DD32BD" w14:textId="41A03CF0" w:rsidR="00C9584C" w:rsidRPr="00937C0E" w:rsidRDefault="00C9584C" w:rsidP="000F0700">
      <w:pPr>
        <w:ind w:firstLine="708"/>
        <w:jc w:val="both"/>
        <w:rPr>
          <w:rFonts w:ascii="Times New Roman" w:hAnsi="Times New Roman" w:cs="Times New Roman"/>
          <w:noProof/>
          <w:sz w:val="24"/>
          <w:szCs w:val="24"/>
        </w:rPr>
      </w:pPr>
      <w:r w:rsidRPr="00937C0E">
        <w:rPr>
          <w:rFonts w:ascii="Times New Roman" w:hAnsi="Times New Roman" w:cs="Times New Roman"/>
          <w:noProof/>
          <w:sz w:val="24"/>
          <w:szCs w:val="24"/>
        </w:rPr>
        <w:t xml:space="preserve">По результатам решения данной задачи с помощью </w:t>
      </w:r>
      <w:r w:rsidRPr="00937C0E">
        <w:rPr>
          <w:rFonts w:ascii="Times New Roman" w:hAnsi="Times New Roman" w:cs="Times New Roman"/>
          <w:noProof/>
          <w:sz w:val="24"/>
          <w:szCs w:val="24"/>
          <w:lang w:val="en-US"/>
        </w:rPr>
        <w:t>Excel</w:t>
      </w:r>
      <w:r w:rsidRPr="00937C0E">
        <w:rPr>
          <w:rFonts w:ascii="Times New Roman" w:hAnsi="Times New Roman" w:cs="Times New Roman"/>
          <w:noProof/>
          <w:sz w:val="24"/>
          <w:szCs w:val="24"/>
        </w:rPr>
        <w:t xml:space="preserve"> получается следующее распределение использования каждой из стратегий игроком </w:t>
      </w:r>
      <w:r w:rsidRPr="00937C0E">
        <w:rPr>
          <w:rFonts w:ascii="Times New Roman" w:hAnsi="Times New Roman" w:cs="Times New Roman"/>
          <w:noProof/>
          <w:sz w:val="24"/>
          <w:szCs w:val="24"/>
          <w:lang w:val="en-US"/>
        </w:rPr>
        <w:t>A</w:t>
      </w:r>
      <w:r w:rsidRPr="00937C0E">
        <w:rPr>
          <w:rFonts w:ascii="Times New Roman" w:hAnsi="Times New Roman" w:cs="Times New Roman"/>
          <w:noProof/>
          <w:sz w:val="24"/>
          <w:szCs w:val="24"/>
        </w:rPr>
        <w:t>:</w:t>
      </w:r>
    </w:p>
    <w:p w14:paraId="1DF040EC" w14:textId="41A03CF0" w:rsidR="00C9584C" w:rsidRPr="00937C0E" w:rsidRDefault="00C9584C" w:rsidP="00C9584C">
      <w:pPr>
        <w:jc w:val="center"/>
        <w:rPr>
          <w:rFonts w:ascii="Times New Roman" w:hAnsi="Times New Roman" w:cs="Times New Roman"/>
          <w:noProof/>
          <w:sz w:val="24"/>
          <w:szCs w:val="24"/>
        </w:rPr>
      </w:pPr>
      <w:r w:rsidRPr="00937C0E">
        <w:rPr>
          <w:rFonts w:ascii="Times New Roman" w:hAnsi="Times New Roman" w:cs="Times New Roman"/>
          <w:noProof/>
        </w:rPr>
        <w:drawing>
          <wp:inline distT="0" distB="0" distL="0" distR="0" wp14:anchorId="1A1C4EFF" wp14:editId="6FFE4BAE">
            <wp:extent cx="1505160" cy="933580"/>
            <wp:effectExtent l="0" t="0" r="0" b="0"/>
            <wp:docPr id="17" name="Рисунок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pic:nvPicPr>
                  <pic:blipFill>
                    <a:blip r:embed="rId26">
                      <a:extLst>
                        <a:ext uri="{28A0092B-C50C-407E-A947-70E740481C1C}">
                          <a14:useLocalDpi xmlns:a14="http://schemas.microsoft.com/office/drawing/2010/main" val="0"/>
                        </a:ext>
                      </a:extLst>
                    </a:blip>
                    <a:stretch>
                      <a:fillRect/>
                    </a:stretch>
                  </pic:blipFill>
                  <pic:spPr>
                    <a:xfrm>
                      <a:off x="0" y="0"/>
                      <a:ext cx="1505160" cy="933580"/>
                    </a:xfrm>
                    <a:prstGeom prst="rect">
                      <a:avLst/>
                    </a:prstGeom>
                  </pic:spPr>
                </pic:pic>
              </a:graphicData>
            </a:graphic>
          </wp:inline>
        </w:drawing>
      </w:r>
    </w:p>
    <w:p w14:paraId="41ADEDDE" w14:textId="0CB3FAF7" w:rsidR="00C9584C" w:rsidRPr="00937C0E" w:rsidRDefault="00C9584C" w:rsidP="000F0700">
      <w:pPr>
        <w:pStyle w:val="a4"/>
        <w:spacing w:line="360" w:lineRule="auto"/>
        <w:jc w:val="center"/>
        <w:rPr>
          <w:rFonts w:ascii="Times New Roman" w:hAnsi="Times New Roman" w:cs="Times New Roman"/>
          <w:i w:val="0"/>
          <w:iCs w:val="0"/>
          <w:color w:val="auto"/>
          <w:sz w:val="24"/>
          <w:szCs w:val="24"/>
        </w:rPr>
      </w:pPr>
      <w:r w:rsidRPr="00937C0E">
        <w:rPr>
          <w:rFonts w:ascii="Times New Roman" w:hAnsi="Times New Roman" w:cs="Times New Roman"/>
          <w:i w:val="0"/>
          <w:iCs w:val="0"/>
          <w:color w:val="auto"/>
          <w:sz w:val="24"/>
          <w:szCs w:val="24"/>
        </w:rPr>
        <w:t xml:space="preserve">Рисунок 3 — Смесь стратегий для игрока </w:t>
      </w:r>
    </w:p>
    <w:p w14:paraId="488B2A00" w14:textId="5BFEACC4" w:rsidR="00C9584C" w:rsidRPr="00937C0E" w:rsidRDefault="00937C0E" w:rsidP="000F0700">
      <w:pPr>
        <w:pStyle w:val="1"/>
        <w:jc w:val="center"/>
        <w:rPr>
          <w:rFonts w:ascii="Times New Roman" w:hAnsi="Times New Roman" w:cs="Times New Roman"/>
          <w:b/>
          <w:bCs/>
          <w:color w:val="auto"/>
          <w:sz w:val="24"/>
          <w:szCs w:val="24"/>
        </w:rPr>
      </w:pPr>
      <w:bookmarkStart w:id="44" w:name="_Toc100269363"/>
      <w:bookmarkStart w:id="45" w:name="_Toc100277084"/>
      <w:bookmarkStart w:id="46" w:name="_Toc100874484"/>
      <w:r w:rsidRPr="00937C0E">
        <w:rPr>
          <w:rFonts w:ascii="Times New Roman" w:hAnsi="Times New Roman" w:cs="Times New Roman"/>
          <w:b/>
          <w:bCs/>
          <w:color w:val="auto"/>
          <w:sz w:val="24"/>
          <w:szCs w:val="24"/>
        </w:rPr>
        <w:lastRenderedPageBreak/>
        <w:t>3</w:t>
      </w:r>
      <w:r w:rsidR="00C9584C" w:rsidRPr="00937C0E">
        <w:rPr>
          <w:rFonts w:ascii="Times New Roman" w:hAnsi="Times New Roman" w:cs="Times New Roman"/>
          <w:b/>
          <w:bCs/>
          <w:color w:val="auto"/>
          <w:sz w:val="24"/>
          <w:szCs w:val="24"/>
        </w:rPr>
        <w:t>. ЗАДАЧА 2 С КОДОМ</w:t>
      </w:r>
      <w:bookmarkEnd w:id="44"/>
      <w:bookmarkEnd w:id="45"/>
      <w:bookmarkEnd w:id="46"/>
    </w:p>
    <w:p w14:paraId="1DD71F5D" w14:textId="41A03CF0" w:rsidR="00C9584C" w:rsidRPr="00937C0E" w:rsidRDefault="00C9584C" w:rsidP="000F0700">
      <w:pPr>
        <w:ind w:firstLine="708"/>
        <w:jc w:val="both"/>
        <w:rPr>
          <w:rFonts w:ascii="Times New Roman" w:hAnsi="Times New Roman" w:cs="Times New Roman"/>
          <w:sz w:val="24"/>
          <w:szCs w:val="24"/>
        </w:rPr>
      </w:pPr>
      <w:r w:rsidRPr="00937C0E">
        <w:rPr>
          <w:rFonts w:ascii="Times New Roman" w:hAnsi="Times New Roman" w:cs="Times New Roman"/>
          <w:sz w:val="24"/>
          <w:szCs w:val="24"/>
        </w:rPr>
        <w:t>Винни-Пух и Пятачок поспорили, что медведь не сможет угадать по виду, в каком из ульев какое количество меда. Имеется 10 ульев. При этом урны бывают двух типов: в урне типа I находится 5 кг меда, а в урне типа II – 8 кг. Известно, что урн типа I – 7 штук, а урн типа II – 3 штук. Винни-Пух подходит к случайно выбранному улью и должен сказать, какого он типа или отказаться от игры. Если он называет тип I и улей действительно этого типа, то он выигрывает 500 кг меда, если он типа II, то Винни проигрывает 200 кг. Если играющий называет тип II и улей действительно этого типа, то он выигрывает 1000 кг меда, если же он типа I, то герой проигрывает 150. Какое решение должен принять медведь?</w:t>
      </w:r>
    </w:p>
    <w:p w14:paraId="60DAF2B3" w14:textId="41A03CF0" w:rsidR="00C9584C" w:rsidRPr="00937C0E" w:rsidRDefault="00C9584C" w:rsidP="000F0700">
      <w:pPr>
        <w:jc w:val="both"/>
        <w:rPr>
          <w:rFonts w:ascii="Times New Roman" w:hAnsi="Times New Roman" w:cs="Times New Roman"/>
          <w:sz w:val="24"/>
          <w:szCs w:val="24"/>
        </w:rPr>
      </w:pPr>
      <w:r w:rsidRPr="00937C0E">
        <w:rPr>
          <w:rFonts w:ascii="Times New Roman" w:hAnsi="Times New Roman" w:cs="Times New Roman"/>
          <w:sz w:val="24"/>
          <w:szCs w:val="24"/>
        </w:rPr>
        <w:t>Решение.</w:t>
      </w:r>
    </w:p>
    <w:p w14:paraId="4A9D948B" w14:textId="41A03CF0" w:rsidR="00C9584C" w:rsidRPr="00937C0E" w:rsidRDefault="00C9584C" w:rsidP="000F0700">
      <w:pPr>
        <w:jc w:val="both"/>
        <w:rPr>
          <w:rFonts w:ascii="Times New Roman" w:hAnsi="Times New Roman" w:cs="Times New Roman"/>
          <w:sz w:val="24"/>
          <w:szCs w:val="24"/>
        </w:rPr>
      </w:pPr>
      <w:r w:rsidRPr="00937C0E">
        <w:rPr>
          <w:rFonts w:ascii="Times New Roman" w:hAnsi="Times New Roman" w:cs="Times New Roman"/>
          <w:sz w:val="24"/>
          <w:szCs w:val="24"/>
        </w:rPr>
        <w:t>Множество вариантов решения имеет вид:</w:t>
      </w:r>
    </w:p>
    <w:p w14:paraId="1A587855"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rPr>
        <w:t>d1 – назвать улей типа I;</w:t>
      </w:r>
    </w:p>
    <w:p w14:paraId="4F0D1491"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rPr>
        <w:t>d2 – назвать улей типа II;</w:t>
      </w:r>
    </w:p>
    <w:p w14:paraId="43DAE7A7"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rPr>
        <w:t>d3 – отказаться от игры.</w:t>
      </w:r>
    </w:p>
    <w:p w14:paraId="3FF5B780" w14:textId="41A03CF0" w:rsidR="00C9584C" w:rsidRPr="00937C0E" w:rsidRDefault="00C9584C" w:rsidP="00C9584C">
      <w:pPr>
        <w:rPr>
          <w:rFonts w:ascii="Times New Roman" w:hAnsi="Times New Roman" w:cs="Times New Roman"/>
          <w:sz w:val="24"/>
          <w:szCs w:val="24"/>
        </w:rPr>
      </w:pPr>
      <w:r w:rsidRPr="00937C0E">
        <w:rPr>
          <w:rFonts w:ascii="Times New Roman" w:hAnsi="Times New Roman" w:cs="Times New Roman"/>
          <w:sz w:val="24"/>
          <w:szCs w:val="24"/>
        </w:rPr>
        <w:t>Множество состояний среды:</w:t>
      </w:r>
    </w:p>
    <w:p w14:paraId="508D8E6D"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rPr>
        <w:t>s1– улей типа I,</w:t>
      </w:r>
    </w:p>
    <w:p w14:paraId="619DDF23"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lang w:val="en-US"/>
        </w:rPr>
        <w:t>s</w:t>
      </w:r>
      <w:r w:rsidRPr="00937C0E">
        <w:rPr>
          <w:rFonts w:ascii="Times New Roman" w:hAnsi="Times New Roman" w:cs="Times New Roman"/>
          <w:sz w:val="24"/>
          <w:szCs w:val="24"/>
        </w:rPr>
        <w:t>2 – улей типа II</w:t>
      </w:r>
    </w:p>
    <w:p w14:paraId="00861F01" w14:textId="41A03CF0" w:rsidR="00C9584C" w:rsidRPr="00937C0E" w:rsidRDefault="00C9584C" w:rsidP="00C9584C">
      <w:pPr>
        <w:rPr>
          <w:rFonts w:ascii="Times New Roman" w:hAnsi="Times New Roman" w:cs="Times New Roman"/>
          <w:sz w:val="24"/>
          <w:szCs w:val="24"/>
        </w:rPr>
      </w:pPr>
      <w:r w:rsidRPr="00937C0E">
        <w:rPr>
          <w:rFonts w:ascii="Times New Roman" w:hAnsi="Times New Roman" w:cs="Times New Roman"/>
          <w:sz w:val="24"/>
          <w:szCs w:val="24"/>
        </w:rPr>
        <w:t>Тогда таблица выигрышей (полезностей) имеет вид:</w:t>
      </w:r>
    </w:p>
    <w:tbl>
      <w:tblPr>
        <w:tblStyle w:val="a8"/>
        <w:tblW w:w="0" w:type="auto"/>
        <w:tblLook w:val="04A0" w:firstRow="1" w:lastRow="0" w:firstColumn="1" w:lastColumn="0" w:noHBand="0" w:noVBand="1"/>
      </w:tblPr>
      <w:tblGrid>
        <w:gridCol w:w="3036"/>
        <w:gridCol w:w="2987"/>
        <w:gridCol w:w="2993"/>
      </w:tblGrid>
      <w:tr w:rsidR="00C9584C" w:rsidRPr="00937C0E" w14:paraId="3E46DEB6" w14:textId="77777777" w:rsidTr="0031750E">
        <w:tc>
          <w:tcPr>
            <w:tcW w:w="3115" w:type="dxa"/>
          </w:tcPr>
          <w:p w14:paraId="3460224F" w14:textId="77777777" w:rsidR="00C9584C" w:rsidRPr="00937C0E" w:rsidRDefault="00C9584C" w:rsidP="0031750E">
            <w:pPr>
              <w:rPr>
                <w:sz w:val="24"/>
                <w:szCs w:val="24"/>
                <w:lang w:eastAsia="en-US"/>
              </w:rPr>
            </w:pPr>
            <w:r w:rsidRPr="00937C0E">
              <w:rPr>
                <w:sz w:val="24"/>
                <w:szCs w:val="24"/>
                <w:lang w:eastAsia="en-US"/>
              </w:rPr>
              <w:t>Решения</w:t>
            </w:r>
          </w:p>
        </w:tc>
        <w:tc>
          <w:tcPr>
            <w:tcW w:w="3115" w:type="dxa"/>
          </w:tcPr>
          <w:p w14:paraId="67110C56" w14:textId="77777777" w:rsidR="00C9584C" w:rsidRPr="00937C0E" w:rsidRDefault="00C9584C" w:rsidP="0031750E">
            <w:pPr>
              <w:rPr>
                <w:sz w:val="24"/>
                <w:szCs w:val="24"/>
                <w:lang w:val="en-US" w:eastAsia="en-US"/>
              </w:rPr>
            </w:pPr>
            <w:r w:rsidRPr="00937C0E">
              <w:rPr>
                <w:sz w:val="24"/>
                <w:szCs w:val="24"/>
                <w:lang w:val="en-US" w:eastAsia="en-US"/>
              </w:rPr>
              <w:t>S1</w:t>
            </w:r>
          </w:p>
        </w:tc>
        <w:tc>
          <w:tcPr>
            <w:tcW w:w="3115" w:type="dxa"/>
          </w:tcPr>
          <w:p w14:paraId="14132A35" w14:textId="77777777" w:rsidR="00C9584C" w:rsidRPr="00937C0E" w:rsidRDefault="00C9584C" w:rsidP="0031750E">
            <w:pPr>
              <w:rPr>
                <w:sz w:val="24"/>
                <w:szCs w:val="24"/>
                <w:lang w:val="en-US" w:eastAsia="en-US"/>
              </w:rPr>
            </w:pPr>
            <w:r w:rsidRPr="00937C0E">
              <w:rPr>
                <w:sz w:val="24"/>
                <w:szCs w:val="24"/>
                <w:lang w:val="en-US" w:eastAsia="en-US"/>
              </w:rPr>
              <w:t>S2</w:t>
            </w:r>
          </w:p>
        </w:tc>
      </w:tr>
      <w:tr w:rsidR="00C9584C" w:rsidRPr="00937C0E" w14:paraId="76B1E5E1" w14:textId="77777777" w:rsidTr="0031750E">
        <w:tc>
          <w:tcPr>
            <w:tcW w:w="3115" w:type="dxa"/>
          </w:tcPr>
          <w:p w14:paraId="3FDAD372" w14:textId="77777777" w:rsidR="00C9584C" w:rsidRPr="00937C0E" w:rsidRDefault="00C9584C" w:rsidP="0031750E">
            <w:pPr>
              <w:rPr>
                <w:sz w:val="24"/>
                <w:szCs w:val="24"/>
                <w:lang w:val="en-US" w:eastAsia="en-US"/>
              </w:rPr>
            </w:pPr>
            <w:r w:rsidRPr="00937C0E">
              <w:rPr>
                <w:sz w:val="24"/>
                <w:szCs w:val="24"/>
                <w:lang w:val="en-US" w:eastAsia="en-US"/>
              </w:rPr>
              <w:t>D1</w:t>
            </w:r>
          </w:p>
        </w:tc>
        <w:tc>
          <w:tcPr>
            <w:tcW w:w="3115" w:type="dxa"/>
          </w:tcPr>
          <w:p w14:paraId="48EE8266" w14:textId="77777777" w:rsidR="00C9584C" w:rsidRPr="00937C0E" w:rsidRDefault="00C9584C" w:rsidP="0031750E">
            <w:pPr>
              <w:rPr>
                <w:sz w:val="24"/>
                <w:szCs w:val="24"/>
                <w:lang w:eastAsia="en-US"/>
              </w:rPr>
            </w:pPr>
            <w:r w:rsidRPr="00937C0E">
              <w:rPr>
                <w:sz w:val="24"/>
                <w:szCs w:val="24"/>
                <w:lang w:eastAsia="en-US"/>
              </w:rPr>
              <w:t>500</w:t>
            </w:r>
          </w:p>
        </w:tc>
        <w:tc>
          <w:tcPr>
            <w:tcW w:w="3115" w:type="dxa"/>
          </w:tcPr>
          <w:p w14:paraId="010D4F90" w14:textId="77777777" w:rsidR="00C9584C" w:rsidRPr="00937C0E" w:rsidRDefault="00C9584C" w:rsidP="0031750E">
            <w:pPr>
              <w:rPr>
                <w:sz w:val="24"/>
                <w:szCs w:val="24"/>
                <w:lang w:eastAsia="en-US"/>
              </w:rPr>
            </w:pPr>
            <w:r w:rsidRPr="00937C0E">
              <w:rPr>
                <w:sz w:val="24"/>
                <w:szCs w:val="24"/>
                <w:lang w:eastAsia="en-US"/>
              </w:rPr>
              <w:t>-200</w:t>
            </w:r>
          </w:p>
        </w:tc>
      </w:tr>
      <w:tr w:rsidR="00C9584C" w:rsidRPr="00937C0E" w14:paraId="5D20B8B7" w14:textId="77777777" w:rsidTr="0031750E">
        <w:tc>
          <w:tcPr>
            <w:tcW w:w="3115" w:type="dxa"/>
          </w:tcPr>
          <w:p w14:paraId="21CCED24" w14:textId="77777777" w:rsidR="00C9584C" w:rsidRPr="00937C0E" w:rsidRDefault="00C9584C" w:rsidP="0031750E">
            <w:pPr>
              <w:rPr>
                <w:sz w:val="24"/>
                <w:szCs w:val="24"/>
                <w:lang w:val="en-US" w:eastAsia="en-US"/>
              </w:rPr>
            </w:pPr>
            <w:r w:rsidRPr="00937C0E">
              <w:rPr>
                <w:sz w:val="24"/>
                <w:szCs w:val="24"/>
                <w:lang w:val="en-US" w:eastAsia="en-US"/>
              </w:rPr>
              <w:t>D2</w:t>
            </w:r>
          </w:p>
        </w:tc>
        <w:tc>
          <w:tcPr>
            <w:tcW w:w="3115" w:type="dxa"/>
          </w:tcPr>
          <w:p w14:paraId="4DB23B98" w14:textId="77777777" w:rsidR="00C9584C" w:rsidRPr="00937C0E" w:rsidRDefault="00C9584C" w:rsidP="0031750E">
            <w:pPr>
              <w:rPr>
                <w:sz w:val="24"/>
                <w:szCs w:val="24"/>
                <w:lang w:eastAsia="en-US"/>
              </w:rPr>
            </w:pPr>
            <w:r w:rsidRPr="00937C0E">
              <w:rPr>
                <w:sz w:val="24"/>
                <w:szCs w:val="24"/>
                <w:lang w:eastAsia="en-US"/>
              </w:rPr>
              <w:t>-150</w:t>
            </w:r>
          </w:p>
        </w:tc>
        <w:tc>
          <w:tcPr>
            <w:tcW w:w="3115" w:type="dxa"/>
          </w:tcPr>
          <w:p w14:paraId="49A514EE" w14:textId="77777777" w:rsidR="00C9584C" w:rsidRPr="00937C0E" w:rsidRDefault="00C9584C" w:rsidP="0031750E">
            <w:pPr>
              <w:rPr>
                <w:sz w:val="24"/>
                <w:szCs w:val="24"/>
                <w:lang w:eastAsia="en-US"/>
              </w:rPr>
            </w:pPr>
            <w:r w:rsidRPr="00937C0E">
              <w:rPr>
                <w:sz w:val="24"/>
                <w:szCs w:val="24"/>
                <w:lang w:eastAsia="en-US"/>
              </w:rPr>
              <w:t>1000</w:t>
            </w:r>
          </w:p>
        </w:tc>
      </w:tr>
      <w:tr w:rsidR="00C9584C" w:rsidRPr="00937C0E" w14:paraId="5E1FD3D0" w14:textId="77777777" w:rsidTr="0031750E">
        <w:tc>
          <w:tcPr>
            <w:tcW w:w="3115" w:type="dxa"/>
          </w:tcPr>
          <w:p w14:paraId="4B5B1E8B" w14:textId="77777777" w:rsidR="00C9584C" w:rsidRPr="00937C0E" w:rsidRDefault="00C9584C" w:rsidP="0031750E">
            <w:pPr>
              <w:rPr>
                <w:sz w:val="24"/>
                <w:szCs w:val="24"/>
                <w:lang w:val="en-US" w:eastAsia="en-US"/>
              </w:rPr>
            </w:pPr>
            <w:r w:rsidRPr="00937C0E">
              <w:rPr>
                <w:sz w:val="24"/>
                <w:szCs w:val="24"/>
                <w:lang w:val="en-US" w:eastAsia="en-US"/>
              </w:rPr>
              <w:t>D3</w:t>
            </w:r>
          </w:p>
        </w:tc>
        <w:tc>
          <w:tcPr>
            <w:tcW w:w="3115" w:type="dxa"/>
          </w:tcPr>
          <w:p w14:paraId="01AFA114" w14:textId="77777777" w:rsidR="00C9584C" w:rsidRPr="00937C0E" w:rsidRDefault="00C9584C" w:rsidP="0031750E">
            <w:pPr>
              <w:rPr>
                <w:sz w:val="24"/>
                <w:szCs w:val="24"/>
                <w:lang w:eastAsia="en-US"/>
              </w:rPr>
            </w:pPr>
            <w:r w:rsidRPr="00937C0E">
              <w:rPr>
                <w:sz w:val="24"/>
                <w:szCs w:val="24"/>
                <w:lang w:eastAsia="en-US"/>
              </w:rPr>
              <w:t>0</w:t>
            </w:r>
          </w:p>
        </w:tc>
        <w:tc>
          <w:tcPr>
            <w:tcW w:w="3115" w:type="dxa"/>
          </w:tcPr>
          <w:p w14:paraId="49C322EE" w14:textId="77777777" w:rsidR="00C9584C" w:rsidRPr="00937C0E" w:rsidRDefault="00C9584C" w:rsidP="0031750E">
            <w:pPr>
              <w:rPr>
                <w:sz w:val="24"/>
                <w:szCs w:val="24"/>
                <w:lang w:eastAsia="en-US"/>
              </w:rPr>
            </w:pPr>
            <w:r w:rsidRPr="00937C0E">
              <w:rPr>
                <w:sz w:val="24"/>
                <w:szCs w:val="24"/>
                <w:lang w:eastAsia="en-US"/>
              </w:rPr>
              <w:t>0</w:t>
            </w:r>
          </w:p>
        </w:tc>
      </w:tr>
      <w:tr w:rsidR="00C9584C" w:rsidRPr="00937C0E" w14:paraId="47782D27" w14:textId="77777777" w:rsidTr="0031750E">
        <w:tc>
          <w:tcPr>
            <w:tcW w:w="3115" w:type="dxa"/>
          </w:tcPr>
          <w:p w14:paraId="060DAAC2" w14:textId="77777777" w:rsidR="00C9584C" w:rsidRPr="00937C0E" w:rsidRDefault="00C9584C" w:rsidP="0031750E">
            <w:pPr>
              <w:rPr>
                <w:sz w:val="24"/>
                <w:szCs w:val="24"/>
                <w:lang w:eastAsia="en-US"/>
              </w:rPr>
            </w:pPr>
            <w:r w:rsidRPr="00937C0E">
              <w:rPr>
                <w:sz w:val="24"/>
                <w:szCs w:val="24"/>
                <w:lang w:eastAsia="en-US"/>
              </w:rPr>
              <w:t>Вероятности</w:t>
            </w:r>
          </w:p>
        </w:tc>
        <w:tc>
          <w:tcPr>
            <w:tcW w:w="3115" w:type="dxa"/>
          </w:tcPr>
          <w:p w14:paraId="555C7FEF" w14:textId="77777777" w:rsidR="00C9584C" w:rsidRPr="00937C0E" w:rsidRDefault="00C9584C" w:rsidP="0031750E">
            <w:pPr>
              <w:rPr>
                <w:sz w:val="24"/>
                <w:szCs w:val="24"/>
                <w:lang w:eastAsia="en-US"/>
              </w:rPr>
            </w:pPr>
            <w:r w:rsidRPr="00937C0E">
              <w:rPr>
                <w:sz w:val="24"/>
                <w:szCs w:val="24"/>
                <w:lang w:eastAsia="en-US"/>
              </w:rPr>
              <w:t>0,7</w:t>
            </w:r>
          </w:p>
        </w:tc>
        <w:tc>
          <w:tcPr>
            <w:tcW w:w="3115" w:type="dxa"/>
          </w:tcPr>
          <w:p w14:paraId="58A4DB26" w14:textId="77777777" w:rsidR="00C9584C" w:rsidRPr="00937C0E" w:rsidRDefault="00C9584C" w:rsidP="0031750E">
            <w:pPr>
              <w:rPr>
                <w:sz w:val="24"/>
                <w:szCs w:val="24"/>
                <w:lang w:eastAsia="en-US"/>
              </w:rPr>
            </w:pPr>
            <w:r w:rsidRPr="00937C0E">
              <w:rPr>
                <w:sz w:val="24"/>
                <w:szCs w:val="24"/>
                <w:lang w:eastAsia="en-US"/>
              </w:rPr>
              <w:t>0,3</w:t>
            </w:r>
          </w:p>
        </w:tc>
      </w:tr>
    </w:tbl>
    <w:p w14:paraId="6868FDAB" w14:textId="41A03CF0" w:rsidR="00C9584C" w:rsidRPr="00937C0E" w:rsidRDefault="00C9584C" w:rsidP="00C9584C">
      <w:pPr>
        <w:rPr>
          <w:rFonts w:ascii="Times New Roman" w:hAnsi="Times New Roman" w:cs="Times New Roman"/>
          <w:sz w:val="24"/>
          <w:szCs w:val="24"/>
        </w:rPr>
      </w:pPr>
    </w:p>
    <w:p w14:paraId="1ED8746C" w14:textId="41A03CF0" w:rsidR="00C9584C" w:rsidRPr="00937C0E" w:rsidRDefault="00C9584C" w:rsidP="007F65AD">
      <w:pPr>
        <w:ind w:firstLine="567"/>
        <w:jc w:val="both"/>
        <w:rPr>
          <w:rFonts w:ascii="Times New Roman" w:hAnsi="Times New Roman" w:cs="Times New Roman"/>
          <w:sz w:val="24"/>
          <w:szCs w:val="24"/>
        </w:rPr>
      </w:pPr>
      <w:r w:rsidRPr="00937C0E">
        <w:rPr>
          <w:rFonts w:ascii="Times New Roman" w:hAnsi="Times New Roman" w:cs="Times New Roman"/>
          <w:sz w:val="24"/>
          <w:szCs w:val="24"/>
        </w:rPr>
        <w:t>Вычислим ожидаемые полезности каждого решения (критерий Байеса):</w:t>
      </w:r>
    </w:p>
    <w:p w14:paraId="70F70AE7"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lang w:val="en-US"/>
        </w:rPr>
        <w:t>D</w:t>
      </w:r>
      <w:r w:rsidRPr="00937C0E">
        <w:rPr>
          <w:rFonts w:ascii="Times New Roman" w:hAnsi="Times New Roman" w:cs="Times New Roman"/>
          <w:sz w:val="24"/>
          <w:szCs w:val="24"/>
        </w:rPr>
        <w:t>1=500*0,7+(-</w:t>
      </w:r>
      <w:proofErr w:type="gramStart"/>
      <w:r w:rsidRPr="00937C0E">
        <w:rPr>
          <w:rFonts w:ascii="Times New Roman" w:hAnsi="Times New Roman" w:cs="Times New Roman"/>
          <w:sz w:val="24"/>
          <w:szCs w:val="24"/>
        </w:rPr>
        <w:t>200)*</w:t>
      </w:r>
      <w:proofErr w:type="gramEnd"/>
      <w:r w:rsidRPr="00937C0E">
        <w:rPr>
          <w:rFonts w:ascii="Times New Roman" w:hAnsi="Times New Roman" w:cs="Times New Roman"/>
          <w:sz w:val="24"/>
          <w:szCs w:val="24"/>
        </w:rPr>
        <w:t>0,3=290,</w:t>
      </w:r>
    </w:p>
    <w:p w14:paraId="506A3E8C"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lang w:val="en-US"/>
        </w:rPr>
        <w:t>D</w:t>
      </w:r>
      <w:r w:rsidRPr="00937C0E">
        <w:rPr>
          <w:rFonts w:ascii="Times New Roman" w:hAnsi="Times New Roman" w:cs="Times New Roman"/>
          <w:sz w:val="24"/>
          <w:szCs w:val="24"/>
        </w:rPr>
        <w:t>2=-150*0,7+1000*0,3=195,</w:t>
      </w:r>
    </w:p>
    <w:p w14:paraId="16EE59CD" w14:textId="41A03CF0"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sz w:val="24"/>
          <w:szCs w:val="24"/>
          <w:lang w:val="en-US"/>
        </w:rPr>
        <w:t>D</w:t>
      </w:r>
      <w:r w:rsidRPr="00937C0E">
        <w:rPr>
          <w:rFonts w:ascii="Times New Roman" w:hAnsi="Times New Roman" w:cs="Times New Roman"/>
          <w:sz w:val="24"/>
          <w:szCs w:val="24"/>
        </w:rPr>
        <w:t>3=0.</w:t>
      </w:r>
    </w:p>
    <w:p w14:paraId="50F7D840" w14:textId="41A03CF0" w:rsidR="00C9584C" w:rsidRPr="00937C0E" w:rsidRDefault="00C9584C" w:rsidP="007F65AD">
      <w:pPr>
        <w:jc w:val="both"/>
        <w:rPr>
          <w:rFonts w:ascii="Times New Roman" w:hAnsi="Times New Roman" w:cs="Times New Roman"/>
          <w:sz w:val="24"/>
          <w:szCs w:val="24"/>
        </w:rPr>
      </w:pPr>
      <w:r w:rsidRPr="00937C0E">
        <w:rPr>
          <w:rFonts w:ascii="Times New Roman" w:hAnsi="Times New Roman" w:cs="Times New Roman"/>
          <w:sz w:val="24"/>
          <w:szCs w:val="24"/>
        </w:rPr>
        <w:t>Используя критерий ожидаемой полезности, Винни-Пух должен назвать улей типа I</w:t>
      </w:r>
    </w:p>
    <w:p w14:paraId="4F2FF3BA" w14:textId="41A03CF0" w:rsidR="00C9584C" w:rsidRPr="00937C0E" w:rsidRDefault="00C9584C" w:rsidP="007F65AD">
      <w:pPr>
        <w:jc w:val="both"/>
        <w:rPr>
          <w:rFonts w:ascii="Times New Roman" w:hAnsi="Times New Roman" w:cs="Times New Roman"/>
          <w:sz w:val="24"/>
          <w:szCs w:val="24"/>
        </w:rPr>
      </w:pPr>
      <w:r w:rsidRPr="00937C0E">
        <w:rPr>
          <w:rFonts w:ascii="Times New Roman" w:hAnsi="Times New Roman" w:cs="Times New Roman"/>
          <w:sz w:val="24"/>
          <w:szCs w:val="24"/>
        </w:rPr>
        <w:t>Если использовать критерий дисперсии полезности, то оптимальным решением будет отказ от игры.</w:t>
      </w:r>
    </w:p>
    <w:p w14:paraId="7DA616A9" w14:textId="41A03CF0" w:rsidR="00C9584C" w:rsidRPr="00937C0E" w:rsidRDefault="00C9584C" w:rsidP="007F65AD">
      <w:pPr>
        <w:jc w:val="both"/>
        <w:rPr>
          <w:rFonts w:ascii="Times New Roman" w:hAnsi="Times New Roman" w:cs="Times New Roman"/>
          <w:sz w:val="24"/>
          <w:szCs w:val="24"/>
        </w:rPr>
      </w:pPr>
      <w:r w:rsidRPr="00937C0E">
        <w:rPr>
          <w:rFonts w:ascii="Times New Roman" w:hAnsi="Times New Roman" w:cs="Times New Roman"/>
          <w:sz w:val="24"/>
          <w:szCs w:val="24"/>
        </w:rPr>
        <w:t>Код, выводящий решение задачи представлен в файле с расширением .</w:t>
      </w:r>
      <w:proofErr w:type="spellStart"/>
      <w:r w:rsidRPr="00937C0E">
        <w:rPr>
          <w:rFonts w:ascii="Times New Roman" w:hAnsi="Times New Roman" w:cs="Times New Roman"/>
          <w:sz w:val="24"/>
          <w:szCs w:val="24"/>
          <w:lang w:val="en-US"/>
        </w:rPr>
        <w:t>ipynb</w:t>
      </w:r>
      <w:proofErr w:type="spellEnd"/>
      <w:r w:rsidRPr="00937C0E">
        <w:rPr>
          <w:rFonts w:ascii="Times New Roman" w:hAnsi="Times New Roman" w:cs="Times New Roman"/>
          <w:sz w:val="24"/>
          <w:szCs w:val="24"/>
        </w:rPr>
        <w:t xml:space="preserve"> «риск код».</w:t>
      </w:r>
    </w:p>
    <w:p w14:paraId="67C04768" w14:textId="41A03CF0"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937C0E">
        <w:rPr>
          <w:rFonts w:ascii="Times New Roman" w:eastAsia="Times New Roman" w:hAnsi="Times New Roman" w:cs="Times New Roman"/>
          <w:color w:val="AF00DB"/>
          <w:sz w:val="24"/>
          <w:szCs w:val="24"/>
          <w:lang w:val="en-US"/>
        </w:rPr>
        <w:t>import</w:t>
      </w:r>
      <w:r w:rsidRPr="00937C0E">
        <w:rPr>
          <w:rFonts w:ascii="Times New Roman" w:eastAsia="Times New Roman" w:hAnsi="Times New Roman" w:cs="Times New Roman"/>
          <w:color w:val="000000"/>
          <w:sz w:val="24"/>
          <w:szCs w:val="24"/>
          <w:lang w:val="en-US"/>
        </w:rPr>
        <w:t> </w:t>
      </w:r>
      <w:proofErr w:type="spellStart"/>
      <w:r w:rsidRPr="00937C0E">
        <w:rPr>
          <w:rFonts w:ascii="Times New Roman" w:eastAsia="Times New Roman" w:hAnsi="Times New Roman" w:cs="Times New Roman"/>
          <w:color w:val="000000"/>
          <w:sz w:val="24"/>
          <w:szCs w:val="24"/>
          <w:lang w:val="en-US"/>
        </w:rPr>
        <w:t>numpy</w:t>
      </w:r>
      <w:proofErr w:type="spellEnd"/>
      <w:r w:rsidRPr="00937C0E">
        <w:rPr>
          <w:rFonts w:ascii="Times New Roman" w:eastAsia="Times New Roman" w:hAnsi="Times New Roman" w:cs="Times New Roman"/>
          <w:color w:val="000000"/>
          <w:sz w:val="24"/>
          <w:szCs w:val="24"/>
          <w:lang w:val="en-US"/>
        </w:rPr>
        <w:t> </w:t>
      </w:r>
      <w:r w:rsidRPr="00937C0E">
        <w:rPr>
          <w:rFonts w:ascii="Times New Roman" w:eastAsia="Times New Roman" w:hAnsi="Times New Roman" w:cs="Times New Roman"/>
          <w:color w:val="AF00DB"/>
          <w:sz w:val="24"/>
          <w:szCs w:val="24"/>
          <w:lang w:val="en-US"/>
        </w:rPr>
        <w:t>as</w:t>
      </w:r>
      <w:r w:rsidRPr="00937C0E">
        <w:rPr>
          <w:rFonts w:ascii="Times New Roman" w:eastAsia="Times New Roman" w:hAnsi="Times New Roman" w:cs="Times New Roman"/>
          <w:color w:val="000000"/>
          <w:sz w:val="24"/>
          <w:szCs w:val="24"/>
          <w:lang w:val="en-US"/>
        </w:rPr>
        <w:t> np</w:t>
      </w:r>
    </w:p>
    <w:p w14:paraId="56803DEB"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937C0E">
        <w:rPr>
          <w:rFonts w:ascii="Times New Roman" w:eastAsia="Times New Roman" w:hAnsi="Times New Roman" w:cs="Times New Roman"/>
          <w:color w:val="000000"/>
          <w:sz w:val="24"/>
          <w:szCs w:val="24"/>
          <w:lang w:val="en-US"/>
        </w:rPr>
        <w:t>n = </w:t>
      </w:r>
      <w:r w:rsidRPr="00937C0E">
        <w:rPr>
          <w:rFonts w:ascii="Times New Roman" w:eastAsia="Times New Roman" w:hAnsi="Times New Roman" w:cs="Times New Roman"/>
          <w:color w:val="09885A"/>
          <w:sz w:val="24"/>
          <w:szCs w:val="24"/>
          <w:lang w:val="en-US"/>
        </w:rPr>
        <w:t>4</w:t>
      </w:r>
    </w:p>
    <w:p w14:paraId="10D431BF"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937C0E">
        <w:rPr>
          <w:rFonts w:ascii="Times New Roman" w:eastAsia="Times New Roman" w:hAnsi="Times New Roman" w:cs="Times New Roman"/>
          <w:color w:val="000000"/>
          <w:sz w:val="24"/>
          <w:szCs w:val="24"/>
          <w:lang w:val="en-US"/>
        </w:rPr>
        <w:t>matrix </w:t>
      </w:r>
      <w:proofErr w:type="gramStart"/>
      <w:r w:rsidRPr="00937C0E">
        <w:rPr>
          <w:rFonts w:ascii="Times New Roman" w:eastAsia="Times New Roman" w:hAnsi="Times New Roman" w:cs="Times New Roman"/>
          <w:color w:val="000000"/>
          <w:sz w:val="24"/>
          <w:szCs w:val="24"/>
          <w:lang w:val="en-US"/>
        </w:rPr>
        <w:t>=[</w:t>
      </w:r>
      <w:proofErr w:type="gramEnd"/>
      <w:r w:rsidRPr="00937C0E">
        <w:rPr>
          <w:rFonts w:ascii="Times New Roman" w:eastAsia="Times New Roman" w:hAnsi="Times New Roman" w:cs="Times New Roman"/>
          <w:color w:val="267F99"/>
          <w:sz w:val="24"/>
          <w:szCs w:val="24"/>
          <w:lang w:val="en-US"/>
        </w:rPr>
        <w:t>list</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795E26"/>
          <w:sz w:val="24"/>
          <w:szCs w:val="24"/>
          <w:lang w:val="en-US"/>
        </w:rPr>
        <w:t>map</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267F99"/>
          <w:sz w:val="24"/>
          <w:szCs w:val="24"/>
          <w:lang w:val="en-US"/>
        </w:rPr>
        <w:t>float</w:t>
      </w:r>
      <w:r w:rsidRPr="00937C0E">
        <w:rPr>
          <w:rFonts w:ascii="Times New Roman" w:eastAsia="Times New Roman" w:hAnsi="Times New Roman" w:cs="Times New Roman"/>
          <w:color w:val="000000"/>
          <w:sz w:val="24"/>
          <w:szCs w:val="24"/>
          <w:lang w:val="en-US"/>
        </w:rPr>
        <w:t>, </w:t>
      </w:r>
      <w:r w:rsidRPr="00937C0E">
        <w:rPr>
          <w:rFonts w:ascii="Times New Roman" w:eastAsia="Times New Roman" w:hAnsi="Times New Roman" w:cs="Times New Roman"/>
          <w:color w:val="795E26"/>
          <w:sz w:val="24"/>
          <w:szCs w:val="24"/>
          <w:lang w:val="en-US"/>
        </w:rPr>
        <w:t>input</w:t>
      </w:r>
      <w:r w:rsidRPr="00937C0E">
        <w:rPr>
          <w:rFonts w:ascii="Times New Roman" w:eastAsia="Times New Roman" w:hAnsi="Times New Roman" w:cs="Times New Roman"/>
          <w:color w:val="000000"/>
          <w:sz w:val="24"/>
          <w:szCs w:val="24"/>
          <w:lang w:val="en-US"/>
        </w:rPr>
        <w:t>().split())) </w:t>
      </w:r>
      <w:r w:rsidRPr="00937C0E">
        <w:rPr>
          <w:rFonts w:ascii="Times New Roman" w:eastAsia="Times New Roman" w:hAnsi="Times New Roman" w:cs="Times New Roman"/>
          <w:color w:val="AF00DB"/>
          <w:sz w:val="24"/>
          <w:szCs w:val="24"/>
          <w:lang w:val="en-US"/>
        </w:rPr>
        <w:t>for</w:t>
      </w:r>
      <w:r w:rsidRPr="00937C0E">
        <w:rPr>
          <w:rFonts w:ascii="Times New Roman" w:eastAsia="Times New Roman" w:hAnsi="Times New Roman" w:cs="Times New Roman"/>
          <w:color w:val="000000"/>
          <w:sz w:val="24"/>
          <w:szCs w:val="24"/>
          <w:lang w:val="en-US"/>
        </w:rPr>
        <w:t> row </w:t>
      </w:r>
      <w:r w:rsidRPr="00937C0E">
        <w:rPr>
          <w:rFonts w:ascii="Times New Roman" w:eastAsia="Times New Roman" w:hAnsi="Times New Roman" w:cs="Times New Roman"/>
          <w:color w:val="0000FF"/>
          <w:sz w:val="24"/>
          <w:szCs w:val="24"/>
          <w:lang w:val="en-US"/>
        </w:rPr>
        <w:t>in</w:t>
      </w:r>
      <w:r w:rsidRPr="00937C0E">
        <w:rPr>
          <w:rFonts w:ascii="Times New Roman" w:eastAsia="Times New Roman" w:hAnsi="Times New Roman" w:cs="Times New Roman"/>
          <w:color w:val="000000"/>
          <w:sz w:val="24"/>
          <w:szCs w:val="24"/>
          <w:lang w:val="en-US"/>
        </w:rPr>
        <w:t> </w:t>
      </w:r>
      <w:r w:rsidRPr="00937C0E">
        <w:rPr>
          <w:rFonts w:ascii="Times New Roman" w:eastAsia="Times New Roman" w:hAnsi="Times New Roman" w:cs="Times New Roman"/>
          <w:color w:val="795E26"/>
          <w:sz w:val="24"/>
          <w:szCs w:val="24"/>
          <w:lang w:val="en-US"/>
        </w:rPr>
        <w:t>range</w:t>
      </w:r>
      <w:r w:rsidRPr="00937C0E">
        <w:rPr>
          <w:rFonts w:ascii="Times New Roman" w:eastAsia="Times New Roman" w:hAnsi="Times New Roman" w:cs="Times New Roman"/>
          <w:color w:val="000000"/>
          <w:sz w:val="24"/>
          <w:szCs w:val="24"/>
          <w:lang w:val="en-US"/>
        </w:rPr>
        <w:t>(n)]</w:t>
      </w:r>
    </w:p>
    <w:p w14:paraId="378529E7"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proofErr w:type="gramStart"/>
      <w:r w:rsidRPr="00937C0E">
        <w:rPr>
          <w:rFonts w:ascii="Times New Roman" w:eastAsia="Times New Roman" w:hAnsi="Times New Roman" w:cs="Times New Roman"/>
          <w:color w:val="795E26"/>
          <w:sz w:val="24"/>
          <w:szCs w:val="24"/>
          <w:lang w:val="en-US"/>
        </w:rPr>
        <w:t>print</w:t>
      </w:r>
      <w:r w:rsidRPr="00937C0E">
        <w:rPr>
          <w:rFonts w:ascii="Times New Roman" w:eastAsia="Times New Roman" w:hAnsi="Times New Roman" w:cs="Times New Roman"/>
          <w:color w:val="000000"/>
          <w:sz w:val="24"/>
          <w:szCs w:val="24"/>
          <w:lang w:val="en-US"/>
        </w:rPr>
        <w:t>(</w:t>
      </w:r>
      <w:proofErr w:type="gramEnd"/>
      <w:r w:rsidRPr="00937C0E">
        <w:rPr>
          <w:rFonts w:ascii="Times New Roman" w:eastAsia="Times New Roman" w:hAnsi="Times New Roman" w:cs="Times New Roman"/>
          <w:color w:val="000000"/>
          <w:sz w:val="24"/>
          <w:szCs w:val="24"/>
          <w:lang w:val="en-US"/>
        </w:rPr>
        <w:t>*matrix, </w:t>
      </w:r>
      <w:proofErr w:type="spellStart"/>
      <w:r w:rsidRPr="00937C0E">
        <w:rPr>
          <w:rFonts w:ascii="Times New Roman" w:eastAsia="Times New Roman" w:hAnsi="Times New Roman" w:cs="Times New Roman"/>
          <w:color w:val="000000"/>
          <w:sz w:val="24"/>
          <w:szCs w:val="24"/>
          <w:lang w:val="en-US"/>
        </w:rPr>
        <w:t>sep</w:t>
      </w:r>
      <w:proofErr w:type="spellEnd"/>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A31515"/>
          <w:sz w:val="24"/>
          <w:szCs w:val="24"/>
          <w:lang w:val="en-US"/>
        </w:rPr>
        <w:t>'\n'</w:t>
      </w:r>
      <w:r w:rsidRPr="00937C0E">
        <w:rPr>
          <w:rFonts w:ascii="Times New Roman" w:eastAsia="Times New Roman" w:hAnsi="Times New Roman" w:cs="Times New Roman"/>
          <w:color w:val="000000"/>
          <w:sz w:val="24"/>
          <w:szCs w:val="24"/>
          <w:lang w:val="en-US"/>
        </w:rPr>
        <w:t>)</w:t>
      </w:r>
    </w:p>
    <w:p w14:paraId="0AA561A2"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000000"/>
          <w:sz w:val="24"/>
          <w:szCs w:val="24"/>
        </w:rPr>
        <w:lastRenderedPageBreak/>
        <w:t>a=</w:t>
      </w:r>
      <w:proofErr w:type="spellStart"/>
      <w:r w:rsidRPr="00937C0E">
        <w:rPr>
          <w:rFonts w:ascii="Times New Roman" w:eastAsia="Times New Roman" w:hAnsi="Times New Roman" w:cs="Times New Roman"/>
          <w:color w:val="000000"/>
          <w:sz w:val="24"/>
          <w:szCs w:val="24"/>
        </w:rPr>
        <w:t>matrix</w:t>
      </w:r>
      <w:proofErr w:type="spellEnd"/>
    </w:p>
    <w:p w14:paraId="059F27BF"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008000"/>
          <w:sz w:val="24"/>
          <w:szCs w:val="24"/>
        </w:rPr>
        <w:t>#вычисления ожидаемых полезностей каждого из исходов</w:t>
      </w:r>
    </w:p>
    <w:p w14:paraId="45C47E16" w14:textId="07F89999"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937C0E">
        <w:rPr>
          <w:rFonts w:ascii="Times New Roman" w:eastAsia="Times New Roman" w:hAnsi="Times New Roman" w:cs="Times New Roman"/>
          <w:color w:val="000000"/>
          <w:sz w:val="24"/>
          <w:szCs w:val="24"/>
          <w:lang w:val="en-US"/>
        </w:rPr>
        <w:t>d1=a[</w:t>
      </w:r>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w:t>
      </w:r>
      <w:proofErr w:type="gramStart"/>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w:t>
      </w:r>
      <w:proofErr w:type="gramEnd"/>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3</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3</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w:t>
      </w:r>
    </w:p>
    <w:p w14:paraId="1E25F892" w14:textId="6729499D"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937C0E">
        <w:rPr>
          <w:rFonts w:ascii="Times New Roman" w:eastAsia="Times New Roman" w:hAnsi="Times New Roman" w:cs="Times New Roman"/>
          <w:color w:val="000000"/>
          <w:sz w:val="24"/>
          <w:szCs w:val="24"/>
          <w:lang w:val="en-US"/>
        </w:rPr>
        <w:t>d2=a[</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w:t>
      </w:r>
      <w:proofErr w:type="gramStart"/>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w:t>
      </w:r>
      <w:proofErr w:type="gramEnd"/>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3</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0</w:t>
      </w:r>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]*a[</w:t>
      </w:r>
      <w:r w:rsidRPr="00937C0E">
        <w:rPr>
          <w:rFonts w:ascii="Times New Roman" w:eastAsia="Times New Roman" w:hAnsi="Times New Roman" w:cs="Times New Roman"/>
          <w:color w:val="09885A"/>
          <w:sz w:val="24"/>
          <w:szCs w:val="24"/>
          <w:lang w:val="en-US"/>
        </w:rPr>
        <w:t>3</w:t>
      </w:r>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w:t>
      </w:r>
    </w:p>
    <w:p w14:paraId="31BDC611" w14:textId="35F9ED5E"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000000"/>
          <w:sz w:val="24"/>
          <w:szCs w:val="24"/>
        </w:rPr>
        <w:t>d3=a[</w:t>
      </w:r>
      <w:r w:rsidRPr="00937C0E">
        <w:rPr>
          <w:rFonts w:ascii="Times New Roman" w:eastAsia="Times New Roman" w:hAnsi="Times New Roman" w:cs="Times New Roman"/>
          <w:color w:val="09885A"/>
          <w:sz w:val="24"/>
          <w:szCs w:val="24"/>
        </w:rPr>
        <w:t>2</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09885A"/>
          <w:sz w:val="24"/>
          <w:szCs w:val="24"/>
        </w:rPr>
        <w:t>0</w:t>
      </w:r>
      <w:r w:rsidRPr="00937C0E">
        <w:rPr>
          <w:rFonts w:ascii="Times New Roman" w:eastAsia="Times New Roman" w:hAnsi="Times New Roman" w:cs="Times New Roman"/>
          <w:color w:val="000000"/>
          <w:sz w:val="24"/>
          <w:szCs w:val="24"/>
        </w:rPr>
        <w:t>]*a[</w:t>
      </w:r>
      <w:r w:rsidRPr="00937C0E">
        <w:rPr>
          <w:rFonts w:ascii="Times New Roman" w:eastAsia="Times New Roman" w:hAnsi="Times New Roman" w:cs="Times New Roman"/>
          <w:color w:val="09885A"/>
          <w:sz w:val="24"/>
          <w:szCs w:val="24"/>
        </w:rPr>
        <w:t>3</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09885A"/>
          <w:sz w:val="24"/>
          <w:szCs w:val="24"/>
        </w:rPr>
        <w:t>0</w:t>
      </w:r>
      <w:r w:rsidRPr="00937C0E">
        <w:rPr>
          <w:rFonts w:ascii="Times New Roman" w:eastAsia="Times New Roman" w:hAnsi="Times New Roman" w:cs="Times New Roman"/>
          <w:color w:val="000000"/>
          <w:sz w:val="24"/>
          <w:szCs w:val="24"/>
        </w:rPr>
        <w:t>]+a[</w:t>
      </w:r>
      <w:r w:rsidRPr="00937C0E">
        <w:rPr>
          <w:rFonts w:ascii="Times New Roman" w:eastAsia="Times New Roman" w:hAnsi="Times New Roman" w:cs="Times New Roman"/>
          <w:color w:val="09885A"/>
          <w:sz w:val="24"/>
          <w:szCs w:val="24"/>
        </w:rPr>
        <w:t>2</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09885A"/>
          <w:sz w:val="24"/>
          <w:szCs w:val="24"/>
        </w:rPr>
        <w:t>1</w:t>
      </w:r>
      <w:r w:rsidRPr="00937C0E">
        <w:rPr>
          <w:rFonts w:ascii="Times New Roman" w:eastAsia="Times New Roman" w:hAnsi="Times New Roman" w:cs="Times New Roman"/>
          <w:color w:val="000000"/>
          <w:sz w:val="24"/>
          <w:szCs w:val="24"/>
        </w:rPr>
        <w:t>]*a[</w:t>
      </w:r>
      <w:r w:rsidRPr="00937C0E">
        <w:rPr>
          <w:rFonts w:ascii="Times New Roman" w:eastAsia="Times New Roman" w:hAnsi="Times New Roman" w:cs="Times New Roman"/>
          <w:color w:val="09885A"/>
          <w:sz w:val="24"/>
          <w:szCs w:val="24"/>
        </w:rPr>
        <w:t>3</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09885A"/>
          <w:sz w:val="24"/>
          <w:szCs w:val="24"/>
        </w:rPr>
        <w:t>1</w:t>
      </w:r>
      <w:r w:rsidRPr="00937C0E">
        <w:rPr>
          <w:rFonts w:ascii="Times New Roman" w:eastAsia="Times New Roman" w:hAnsi="Times New Roman" w:cs="Times New Roman"/>
          <w:color w:val="000000"/>
          <w:sz w:val="24"/>
          <w:szCs w:val="24"/>
        </w:rPr>
        <w:t>]</w:t>
      </w:r>
    </w:p>
    <w:p w14:paraId="58644986"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000000"/>
          <w:sz w:val="24"/>
          <w:szCs w:val="24"/>
        </w:rPr>
        <w:t>b = [d1,d2,d3]</w:t>
      </w:r>
    </w:p>
    <w:p w14:paraId="1A65813C"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795E26"/>
          <w:sz w:val="24"/>
          <w:szCs w:val="24"/>
        </w:rPr>
        <w:t>print</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A31515"/>
          <w:sz w:val="24"/>
          <w:szCs w:val="24"/>
        </w:rPr>
        <w:t>'используя критерий ожидаемой полезности, Винни-Пух должен принять решение № '</w:t>
      </w:r>
      <w:r w:rsidRPr="00937C0E">
        <w:rPr>
          <w:rFonts w:ascii="Times New Roman" w:eastAsia="Times New Roman" w:hAnsi="Times New Roman" w:cs="Times New Roman"/>
          <w:color w:val="000000"/>
          <w:sz w:val="24"/>
          <w:szCs w:val="24"/>
        </w:rPr>
        <w:t>, b.index(</w:t>
      </w:r>
      <w:r w:rsidRPr="00937C0E">
        <w:rPr>
          <w:rFonts w:ascii="Times New Roman" w:eastAsia="Times New Roman" w:hAnsi="Times New Roman" w:cs="Times New Roman"/>
          <w:color w:val="795E26"/>
          <w:sz w:val="24"/>
          <w:szCs w:val="24"/>
        </w:rPr>
        <w:t>max</w:t>
      </w:r>
      <w:r w:rsidRPr="00937C0E">
        <w:rPr>
          <w:rFonts w:ascii="Times New Roman" w:eastAsia="Times New Roman" w:hAnsi="Times New Roman" w:cs="Times New Roman"/>
          <w:color w:val="000000"/>
          <w:sz w:val="24"/>
          <w:szCs w:val="24"/>
        </w:rPr>
        <w:t>(b))+</w:t>
      </w:r>
      <w:r w:rsidRPr="00937C0E">
        <w:rPr>
          <w:rFonts w:ascii="Times New Roman" w:eastAsia="Times New Roman" w:hAnsi="Times New Roman" w:cs="Times New Roman"/>
          <w:color w:val="09885A"/>
          <w:sz w:val="24"/>
          <w:szCs w:val="24"/>
        </w:rPr>
        <w:t>1</w:t>
      </w:r>
      <w:r w:rsidRPr="00937C0E">
        <w:rPr>
          <w:rFonts w:ascii="Times New Roman" w:eastAsia="Times New Roman" w:hAnsi="Times New Roman" w:cs="Times New Roman"/>
          <w:color w:val="000000"/>
          <w:sz w:val="24"/>
          <w:szCs w:val="24"/>
        </w:rPr>
        <w:t>)</w:t>
      </w:r>
    </w:p>
    <w:p w14:paraId="431B8F52"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937C0E">
        <w:rPr>
          <w:rFonts w:ascii="Times New Roman" w:eastAsia="Times New Roman" w:hAnsi="Times New Roman" w:cs="Times New Roman"/>
          <w:color w:val="795E26"/>
          <w:sz w:val="24"/>
          <w:szCs w:val="24"/>
        </w:rPr>
        <w:t>print</w:t>
      </w:r>
      <w:r w:rsidRPr="00937C0E">
        <w:rPr>
          <w:rFonts w:ascii="Times New Roman" w:eastAsia="Times New Roman" w:hAnsi="Times New Roman" w:cs="Times New Roman"/>
          <w:color w:val="000000"/>
          <w:sz w:val="24"/>
          <w:szCs w:val="24"/>
        </w:rPr>
        <w:t>(</w:t>
      </w:r>
      <w:r w:rsidRPr="00937C0E">
        <w:rPr>
          <w:rFonts w:ascii="Times New Roman" w:eastAsia="Times New Roman" w:hAnsi="Times New Roman" w:cs="Times New Roman"/>
          <w:color w:val="A31515"/>
          <w:sz w:val="24"/>
          <w:szCs w:val="24"/>
        </w:rPr>
        <w:t>'используя критерий дисперсии полезности, Винни-Пух должен принять решение № '</w:t>
      </w:r>
      <w:r w:rsidRPr="00937C0E">
        <w:rPr>
          <w:rFonts w:ascii="Times New Roman" w:eastAsia="Times New Roman" w:hAnsi="Times New Roman" w:cs="Times New Roman"/>
          <w:color w:val="000000"/>
          <w:sz w:val="24"/>
          <w:szCs w:val="24"/>
        </w:rPr>
        <w:t>, b.index(</w:t>
      </w:r>
      <w:r w:rsidRPr="00937C0E">
        <w:rPr>
          <w:rFonts w:ascii="Times New Roman" w:eastAsia="Times New Roman" w:hAnsi="Times New Roman" w:cs="Times New Roman"/>
          <w:color w:val="795E26"/>
          <w:sz w:val="24"/>
          <w:szCs w:val="24"/>
        </w:rPr>
        <w:t>min</w:t>
      </w:r>
      <w:r w:rsidRPr="00937C0E">
        <w:rPr>
          <w:rFonts w:ascii="Times New Roman" w:eastAsia="Times New Roman" w:hAnsi="Times New Roman" w:cs="Times New Roman"/>
          <w:color w:val="000000"/>
          <w:sz w:val="24"/>
          <w:szCs w:val="24"/>
        </w:rPr>
        <w:t>(b))+</w:t>
      </w:r>
      <w:r w:rsidRPr="00937C0E">
        <w:rPr>
          <w:rFonts w:ascii="Times New Roman" w:eastAsia="Times New Roman" w:hAnsi="Times New Roman" w:cs="Times New Roman"/>
          <w:color w:val="09885A"/>
          <w:sz w:val="24"/>
          <w:szCs w:val="24"/>
        </w:rPr>
        <w:t>1</w:t>
      </w:r>
      <w:r w:rsidRPr="00937C0E">
        <w:rPr>
          <w:rFonts w:ascii="Times New Roman" w:eastAsia="Times New Roman" w:hAnsi="Times New Roman" w:cs="Times New Roman"/>
          <w:color w:val="000000"/>
          <w:sz w:val="24"/>
          <w:szCs w:val="24"/>
        </w:rPr>
        <w:t>)</w:t>
      </w:r>
    </w:p>
    <w:p w14:paraId="1356234B" w14:textId="13B2EA38" w:rsidR="00C9584C" w:rsidRPr="00937C0E"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proofErr w:type="gramStart"/>
      <w:r w:rsidRPr="00937C0E">
        <w:rPr>
          <w:rFonts w:ascii="Times New Roman" w:eastAsia="Times New Roman" w:hAnsi="Times New Roman" w:cs="Times New Roman"/>
          <w:color w:val="795E26"/>
          <w:sz w:val="24"/>
          <w:szCs w:val="24"/>
          <w:lang w:val="en-US"/>
        </w:rPr>
        <w:t>print</w:t>
      </w:r>
      <w:r w:rsidRPr="00937C0E">
        <w:rPr>
          <w:rFonts w:ascii="Times New Roman" w:eastAsia="Times New Roman" w:hAnsi="Times New Roman" w:cs="Times New Roman"/>
          <w:color w:val="000000"/>
          <w:sz w:val="24"/>
          <w:szCs w:val="24"/>
          <w:lang w:val="en-US"/>
        </w:rPr>
        <w:t>(</w:t>
      </w:r>
      <w:proofErr w:type="gramEnd"/>
      <w:r w:rsidRPr="00937C0E">
        <w:rPr>
          <w:rFonts w:ascii="Times New Roman" w:eastAsia="Times New Roman" w:hAnsi="Times New Roman" w:cs="Times New Roman"/>
          <w:color w:val="A31515"/>
          <w:sz w:val="24"/>
          <w:szCs w:val="24"/>
          <w:lang w:val="en-US"/>
        </w:rPr>
        <w:t>"</w:t>
      </w:r>
      <w:r w:rsidRPr="00937C0E">
        <w:rPr>
          <w:rFonts w:ascii="Times New Roman" w:eastAsia="Times New Roman" w:hAnsi="Times New Roman" w:cs="Times New Roman"/>
          <w:color w:val="A31515"/>
          <w:sz w:val="24"/>
          <w:szCs w:val="24"/>
        </w:rPr>
        <w:t>Ответ</w:t>
      </w:r>
      <w:r w:rsidRPr="00937C0E">
        <w:rPr>
          <w:rFonts w:ascii="Times New Roman" w:eastAsia="Times New Roman" w:hAnsi="Times New Roman" w:cs="Times New Roman"/>
          <w:color w:val="A31515"/>
          <w:sz w:val="24"/>
          <w:szCs w:val="24"/>
          <w:lang w:val="en-US"/>
        </w:rPr>
        <w:t>:"</w:t>
      </w:r>
      <w:r w:rsidRPr="00937C0E">
        <w:rPr>
          <w:rFonts w:ascii="Times New Roman" w:eastAsia="Times New Roman" w:hAnsi="Times New Roman" w:cs="Times New Roman"/>
          <w:color w:val="000000"/>
          <w:sz w:val="24"/>
          <w:szCs w:val="24"/>
          <w:lang w:val="en-US"/>
        </w:rPr>
        <w:t>, </w:t>
      </w:r>
      <w:proofErr w:type="spellStart"/>
      <w:r w:rsidRPr="00937C0E">
        <w:rPr>
          <w:rFonts w:ascii="Times New Roman" w:eastAsia="Times New Roman" w:hAnsi="Times New Roman" w:cs="Times New Roman"/>
          <w:color w:val="000000"/>
          <w:sz w:val="24"/>
          <w:szCs w:val="24"/>
          <w:lang w:val="en-US"/>
        </w:rPr>
        <w:t>b.index</w:t>
      </w:r>
      <w:proofErr w:type="spellEnd"/>
      <w:r w:rsidRPr="00937C0E">
        <w:rPr>
          <w:rFonts w:ascii="Times New Roman" w:eastAsia="Times New Roman" w:hAnsi="Times New Roman" w:cs="Times New Roman"/>
          <w:color w:val="000000"/>
          <w:sz w:val="24"/>
          <w:szCs w:val="24"/>
          <w:lang w:val="en-US"/>
        </w:rPr>
        <w:t>(</w:t>
      </w:r>
      <w:r w:rsidRPr="00937C0E">
        <w:rPr>
          <w:rFonts w:ascii="Times New Roman" w:eastAsia="Times New Roman" w:hAnsi="Times New Roman" w:cs="Times New Roman"/>
          <w:color w:val="795E26"/>
          <w:sz w:val="24"/>
          <w:szCs w:val="24"/>
          <w:lang w:val="en-US"/>
        </w:rPr>
        <w:t>max</w:t>
      </w:r>
      <w:r w:rsidRPr="00937C0E">
        <w:rPr>
          <w:rFonts w:ascii="Times New Roman" w:eastAsia="Times New Roman" w:hAnsi="Times New Roman" w:cs="Times New Roman"/>
          <w:color w:val="000000"/>
          <w:sz w:val="24"/>
          <w:szCs w:val="24"/>
          <w:lang w:val="en-US"/>
        </w:rPr>
        <w:t>(b))+</w:t>
      </w:r>
      <w:r w:rsidRPr="00937C0E">
        <w:rPr>
          <w:rFonts w:ascii="Times New Roman" w:eastAsia="Times New Roman" w:hAnsi="Times New Roman" w:cs="Times New Roman"/>
          <w:color w:val="09885A"/>
          <w:sz w:val="24"/>
          <w:szCs w:val="24"/>
          <w:lang w:val="en-US"/>
        </w:rPr>
        <w:t>1</w:t>
      </w:r>
      <w:r w:rsidRPr="00937C0E">
        <w:rPr>
          <w:rFonts w:ascii="Times New Roman" w:eastAsia="Times New Roman" w:hAnsi="Times New Roman" w:cs="Times New Roman"/>
          <w:color w:val="000000"/>
          <w:sz w:val="24"/>
          <w:szCs w:val="24"/>
          <w:lang w:val="en-US"/>
        </w:rPr>
        <w:t>)</w:t>
      </w:r>
    </w:p>
    <w:p w14:paraId="6A94BA4D" w14:textId="13B2EA38" w:rsidR="00C9584C" w:rsidRPr="00937C0E" w:rsidRDefault="00C9584C" w:rsidP="00C9584C">
      <w:pPr>
        <w:rPr>
          <w:rFonts w:ascii="Times New Roman" w:hAnsi="Times New Roman" w:cs="Times New Roman"/>
          <w:sz w:val="24"/>
          <w:szCs w:val="24"/>
          <w:lang w:val="en-US"/>
        </w:rPr>
      </w:pPr>
    </w:p>
    <w:p w14:paraId="66BC15CE" w14:textId="13B2EA38" w:rsidR="00C9584C" w:rsidRPr="00937C0E" w:rsidRDefault="00C9584C" w:rsidP="007F65AD">
      <w:pPr>
        <w:ind w:firstLine="567"/>
        <w:jc w:val="both"/>
        <w:rPr>
          <w:rFonts w:ascii="Times New Roman" w:hAnsi="Times New Roman" w:cs="Times New Roman"/>
          <w:sz w:val="24"/>
          <w:szCs w:val="24"/>
        </w:rPr>
      </w:pPr>
      <w:r w:rsidRPr="00937C0E">
        <w:rPr>
          <w:rFonts w:ascii="Times New Roman" w:hAnsi="Times New Roman" w:cs="Times New Roman"/>
          <w:sz w:val="24"/>
          <w:szCs w:val="24"/>
        </w:rPr>
        <w:t xml:space="preserve">С клавиатуры вводится значения матрицы размерности 2 столбца 3 строчки в формате </w:t>
      </w:r>
      <w:r w:rsidRPr="00937C0E">
        <w:rPr>
          <w:rFonts w:ascii="Times New Roman" w:hAnsi="Times New Roman" w:cs="Times New Roman"/>
          <w:sz w:val="24"/>
          <w:szCs w:val="24"/>
          <w:lang w:val="en-US"/>
        </w:rPr>
        <w:t>float</w:t>
      </w:r>
      <w:r w:rsidRPr="00937C0E">
        <w:rPr>
          <w:rFonts w:ascii="Times New Roman" w:hAnsi="Times New Roman" w:cs="Times New Roman"/>
          <w:sz w:val="24"/>
          <w:szCs w:val="24"/>
        </w:rPr>
        <w:t>.</w:t>
      </w:r>
    </w:p>
    <w:p w14:paraId="589D6703" w14:textId="13B2EA38" w:rsidR="00C9584C" w:rsidRPr="00937C0E" w:rsidRDefault="00C9584C" w:rsidP="007F65AD">
      <w:pPr>
        <w:ind w:firstLine="567"/>
        <w:jc w:val="both"/>
        <w:rPr>
          <w:rFonts w:ascii="Times New Roman" w:hAnsi="Times New Roman" w:cs="Times New Roman"/>
          <w:sz w:val="24"/>
          <w:szCs w:val="24"/>
        </w:rPr>
      </w:pPr>
      <w:r w:rsidRPr="00937C0E">
        <w:rPr>
          <w:rFonts w:ascii="Times New Roman" w:hAnsi="Times New Roman" w:cs="Times New Roman"/>
          <w:sz w:val="24"/>
          <w:szCs w:val="24"/>
        </w:rPr>
        <w:t>Указываем индексы значений матрицы для расчета математического ожидания каждой строки.</w:t>
      </w:r>
    </w:p>
    <w:p w14:paraId="2985BC80" w14:textId="13B2EA38" w:rsidR="00C9584C" w:rsidRPr="00937C0E" w:rsidRDefault="00C9584C" w:rsidP="007F65AD">
      <w:pPr>
        <w:ind w:firstLine="567"/>
        <w:jc w:val="both"/>
        <w:rPr>
          <w:rFonts w:ascii="Times New Roman" w:hAnsi="Times New Roman" w:cs="Times New Roman"/>
          <w:sz w:val="24"/>
          <w:szCs w:val="24"/>
        </w:rPr>
      </w:pPr>
      <w:r w:rsidRPr="00937C0E">
        <w:rPr>
          <w:rFonts w:ascii="Times New Roman" w:hAnsi="Times New Roman" w:cs="Times New Roman"/>
          <w:sz w:val="24"/>
          <w:szCs w:val="24"/>
        </w:rPr>
        <w:t>Собираем значения математических ожиданий в массив, далее указываем их индекс при выведении максимального и минимального значений из найденных.</w:t>
      </w:r>
    </w:p>
    <w:p w14:paraId="0A9D4F3F" w14:textId="13B2EA38" w:rsidR="00C9584C" w:rsidRPr="00937C0E" w:rsidRDefault="00C9584C" w:rsidP="007F65AD">
      <w:pPr>
        <w:ind w:firstLine="567"/>
        <w:jc w:val="both"/>
        <w:rPr>
          <w:rFonts w:ascii="Times New Roman" w:hAnsi="Times New Roman" w:cs="Times New Roman"/>
          <w:sz w:val="24"/>
          <w:szCs w:val="24"/>
        </w:rPr>
      </w:pPr>
      <w:r w:rsidRPr="00937C0E">
        <w:rPr>
          <w:rFonts w:ascii="Times New Roman" w:hAnsi="Times New Roman" w:cs="Times New Roman"/>
          <w:sz w:val="24"/>
          <w:szCs w:val="24"/>
        </w:rPr>
        <w:t>Реализация Задачи 2:</w:t>
      </w:r>
    </w:p>
    <w:p w14:paraId="4FF5E812" w14:textId="13B2EA38" w:rsidR="00C9584C" w:rsidRPr="00937C0E" w:rsidRDefault="00C9584C" w:rsidP="007F65AD">
      <w:pPr>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26826306" wp14:editId="3F9B048D">
            <wp:extent cx="5940427" cy="1883410"/>
            <wp:effectExtent l="0" t="0" r="3175" b="254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pic:nvPicPr>
                  <pic:blipFill>
                    <a:blip r:embed="rId27">
                      <a:extLst>
                        <a:ext uri="{28A0092B-C50C-407E-A947-70E740481C1C}">
                          <a14:useLocalDpi xmlns:a14="http://schemas.microsoft.com/office/drawing/2010/main" val="0"/>
                        </a:ext>
                      </a:extLst>
                    </a:blip>
                    <a:stretch>
                      <a:fillRect/>
                    </a:stretch>
                  </pic:blipFill>
                  <pic:spPr>
                    <a:xfrm>
                      <a:off x="0" y="0"/>
                      <a:ext cx="5940427" cy="1883410"/>
                    </a:xfrm>
                    <a:prstGeom prst="rect">
                      <a:avLst/>
                    </a:prstGeom>
                  </pic:spPr>
                </pic:pic>
              </a:graphicData>
            </a:graphic>
          </wp:inline>
        </w:drawing>
      </w:r>
    </w:p>
    <w:p w14:paraId="27D4DF9E" w14:textId="13B2EA38" w:rsidR="00C9584C" w:rsidRPr="00937C0E" w:rsidRDefault="00C9584C" w:rsidP="00C9584C">
      <w:pPr>
        <w:jc w:val="center"/>
        <w:rPr>
          <w:rFonts w:ascii="Times New Roman" w:hAnsi="Times New Roman" w:cs="Times New Roman"/>
          <w:sz w:val="24"/>
          <w:szCs w:val="24"/>
        </w:rPr>
      </w:pPr>
      <w:r w:rsidRPr="00937C0E">
        <w:rPr>
          <w:rFonts w:ascii="Times New Roman" w:hAnsi="Times New Roman" w:cs="Times New Roman"/>
          <w:sz w:val="24"/>
          <w:szCs w:val="24"/>
        </w:rPr>
        <w:t xml:space="preserve">Рисунок 4 – Реализация Задачи 2 на языке </w:t>
      </w:r>
      <w:r w:rsidRPr="00937C0E">
        <w:rPr>
          <w:rFonts w:ascii="Times New Roman" w:hAnsi="Times New Roman" w:cs="Times New Roman"/>
          <w:sz w:val="24"/>
          <w:szCs w:val="24"/>
          <w:lang w:val="en-US"/>
        </w:rPr>
        <w:t>Python</w:t>
      </w:r>
    </w:p>
    <w:p w14:paraId="2C938B83" w14:textId="13B2EA38" w:rsidR="00C9584C" w:rsidRPr="00937C0E" w:rsidRDefault="00C9584C" w:rsidP="00C9584C">
      <w:pPr>
        <w:jc w:val="center"/>
        <w:rPr>
          <w:rFonts w:ascii="Times New Roman" w:hAnsi="Times New Roman" w:cs="Times New Roman"/>
          <w:sz w:val="24"/>
          <w:szCs w:val="24"/>
          <w:lang w:val="en-US"/>
        </w:rPr>
      </w:pPr>
      <w:r w:rsidRPr="00937C0E">
        <w:rPr>
          <w:rFonts w:ascii="Times New Roman" w:hAnsi="Times New Roman" w:cs="Times New Roman"/>
          <w:sz w:val="24"/>
          <w:szCs w:val="24"/>
        </w:rPr>
        <w:t xml:space="preserve">Решение в </w:t>
      </w:r>
      <w:r w:rsidRPr="00937C0E">
        <w:rPr>
          <w:rFonts w:ascii="Times New Roman" w:hAnsi="Times New Roman" w:cs="Times New Roman"/>
          <w:sz w:val="24"/>
          <w:szCs w:val="24"/>
          <w:lang w:val="en-US"/>
        </w:rPr>
        <w:t>MS</w:t>
      </w:r>
      <w:r w:rsidRPr="00937C0E">
        <w:rPr>
          <w:rFonts w:ascii="Times New Roman" w:hAnsi="Times New Roman" w:cs="Times New Roman"/>
          <w:sz w:val="24"/>
          <w:szCs w:val="24"/>
        </w:rPr>
        <w:t xml:space="preserve"> </w:t>
      </w:r>
      <w:r w:rsidRPr="00937C0E">
        <w:rPr>
          <w:rFonts w:ascii="Times New Roman" w:hAnsi="Times New Roman" w:cs="Times New Roman"/>
          <w:sz w:val="24"/>
          <w:szCs w:val="24"/>
          <w:lang w:val="en-US"/>
        </w:rPr>
        <w:t>Excel:</w:t>
      </w:r>
    </w:p>
    <w:p w14:paraId="335BF5A2" w14:textId="13B2EA38" w:rsidR="00C9584C" w:rsidRPr="00937C0E" w:rsidRDefault="00C9584C" w:rsidP="00C9584C">
      <w:pPr>
        <w:jc w:val="center"/>
        <w:rPr>
          <w:rFonts w:ascii="Times New Roman" w:hAnsi="Times New Roman" w:cs="Times New Roman"/>
          <w:sz w:val="24"/>
          <w:szCs w:val="24"/>
        </w:rPr>
      </w:pPr>
      <w:r w:rsidRPr="00937C0E">
        <w:rPr>
          <w:rFonts w:ascii="Times New Roman" w:hAnsi="Times New Roman" w:cs="Times New Roman"/>
          <w:noProof/>
        </w:rPr>
        <w:drawing>
          <wp:inline distT="0" distB="0" distL="0" distR="0" wp14:anchorId="52CA119B" wp14:editId="64C575AF">
            <wp:extent cx="3419952" cy="1228896"/>
            <wp:effectExtent l="0" t="0" r="9525" b="9525"/>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pic:nvPicPr>
                  <pic:blipFill>
                    <a:blip r:embed="rId28">
                      <a:extLst>
                        <a:ext uri="{28A0092B-C50C-407E-A947-70E740481C1C}">
                          <a14:useLocalDpi xmlns:a14="http://schemas.microsoft.com/office/drawing/2010/main" val="0"/>
                        </a:ext>
                      </a:extLst>
                    </a:blip>
                    <a:stretch>
                      <a:fillRect/>
                    </a:stretch>
                  </pic:blipFill>
                  <pic:spPr>
                    <a:xfrm>
                      <a:off x="0" y="0"/>
                      <a:ext cx="3419952" cy="1228896"/>
                    </a:xfrm>
                    <a:prstGeom prst="rect">
                      <a:avLst/>
                    </a:prstGeom>
                  </pic:spPr>
                </pic:pic>
              </a:graphicData>
            </a:graphic>
          </wp:inline>
        </w:drawing>
      </w:r>
    </w:p>
    <w:p w14:paraId="69EB27E8" w14:textId="13B2EA38" w:rsidR="00C9584C" w:rsidRPr="00937C0E" w:rsidRDefault="00C9584C" w:rsidP="00C9584C">
      <w:pPr>
        <w:jc w:val="center"/>
        <w:rPr>
          <w:rFonts w:ascii="Times New Roman" w:hAnsi="Times New Roman" w:cs="Times New Roman"/>
          <w:sz w:val="24"/>
          <w:szCs w:val="24"/>
        </w:rPr>
      </w:pPr>
      <w:r w:rsidRPr="00937C0E">
        <w:rPr>
          <w:rFonts w:ascii="Times New Roman" w:hAnsi="Times New Roman" w:cs="Times New Roman"/>
          <w:sz w:val="24"/>
          <w:szCs w:val="24"/>
        </w:rPr>
        <w:t xml:space="preserve">Рисунок 5 – Реализация Задачи 2 в </w:t>
      </w:r>
      <w:r w:rsidRPr="00937C0E">
        <w:rPr>
          <w:rFonts w:ascii="Times New Roman" w:hAnsi="Times New Roman" w:cs="Times New Roman"/>
          <w:sz w:val="24"/>
          <w:szCs w:val="24"/>
          <w:lang w:val="en-US"/>
        </w:rPr>
        <w:t>MS</w:t>
      </w:r>
      <w:r w:rsidRPr="00937C0E">
        <w:rPr>
          <w:rFonts w:ascii="Times New Roman" w:hAnsi="Times New Roman" w:cs="Times New Roman"/>
          <w:sz w:val="24"/>
          <w:szCs w:val="24"/>
        </w:rPr>
        <w:t xml:space="preserve"> </w:t>
      </w:r>
      <w:r w:rsidRPr="00937C0E">
        <w:rPr>
          <w:rFonts w:ascii="Times New Roman" w:hAnsi="Times New Roman" w:cs="Times New Roman"/>
          <w:sz w:val="24"/>
          <w:szCs w:val="24"/>
          <w:lang w:val="en-US"/>
        </w:rPr>
        <w:t>Excel</w:t>
      </w:r>
    </w:p>
    <w:p w14:paraId="7D66EA3C" w14:textId="13B2EA38" w:rsidR="00C9584C" w:rsidRPr="00937C0E" w:rsidRDefault="00C9584C" w:rsidP="007F65AD">
      <w:pPr>
        <w:ind w:firstLine="567"/>
        <w:jc w:val="both"/>
        <w:rPr>
          <w:rFonts w:ascii="Times New Roman" w:eastAsia="Times New Roman" w:hAnsi="Times New Roman" w:cs="Times New Roman"/>
          <w:sz w:val="24"/>
          <w:szCs w:val="24"/>
          <w:lang w:eastAsia="ru-RU"/>
        </w:rPr>
      </w:pPr>
      <w:r w:rsidRPr="00937C0E">
        <w:rPr>
          <w:rFonts w:ascii="Times New Roman" w:eastAsia="Times New Roman" w:hAnsi="Times New Roman" w:cs="Times New Roman"/>
          <w:sz w:val="24"/>
          <w:szCs w:val="24"/>
          <w:lang w:eastAsia="ru-RU"/>
        </w:rPr>
        <w:t xml:space="preserve">Задача решается по ранее описанному алгоритму критерия Байеса. Умножаем строку первого исхода D1 на строку вероятностей и </w:t>
      </w:r>
      <w:proofErr w:type="gramStart"/>
      <w:r w:rsidRPr="00937C0E">
        <w:rPr>
          <w:rFonts w:ascii="Times New Roman" w:eastAsia="Times New Roman" w:hAnsi="Times New Roman" w:cs="Times New Roman"/>
          <w:sz w:val="24"/>
          <w:szCs w:val="24"/>
          <w:lang w:eastAsia="ru-RU"/>
        </w:rPr>
        <w:t>т.д.</w:t>
      </w:r>
      <w:proofErr w:type="gramEnd"/>
      <w:r w:rsidRPr="00937C0E">
        <w:rPr>
          <w:rFonts w:ascii="Times New Roman" w:eastAsia="Times New Roman" w:hAnsi="Times New Roman" w:cs="Times New Roman"/>
          <w:sz w:val="24"/>
          <w:szCs w:val="24"/>
          <w:lang w:eastAsia="ru-RU"/>
        </w:rPr>
        <w:t xml:space="preserve"> по аналогии спускаясь по ячейкам вниз.</w:t>
      </w:r>
    </w:p>
    <w:p w14:paraId="703502C5" w14:textId="13B2EA38" w:rsidR="00C9584C" w:rsidRPr="00937C0E" w:rsidRDefault="00C9584C" w:rsidP="000F0700">
      <w:pPr>
        <w:jc w:val="both"/>
        <w:rPr>
          <w:rFonts w:ascii="Times New Roman" w:eastAsia="Times New Roman" w:hAnsi="Times New Roman" w:cs="Times New Roman"/>
          <w:sz w:val="24"/>
          <w:szCs w:val="24"/>
          <w:lang w:eastAsia="ru-RU"/>
        </w:rPr>
      </w:pPr>
      <w:r w:rsidRPr="00937C0E">
        <w:rPr>
          <w:rFonts w:ascii="Times New Roman" w:eastAsia="Times New Roman" w:hAnsi="Times New Roman" w:cs="Times New Roman"/>
          <w:sz w:val="24"/>
          <w:szCs w:val="24"/>
          <w:lang w:eastAsia="ru-RU"/>
        </w:rPr>
        <w:lastRenderedPageBreak/>
        <w:t>Таким образом, наиболее выигрышной является стратегия D1.</w:t>
      </w:r>
    </w:p>
    <w:p w14:paraId="3CB82CE3" w14:textId="51399F43" w:rsidR="00C9584C" w:rsidRPr="00937C0E" w:rsidRDefault="00937C0E" w:rsidP="00C9584C">
      <w:pPr>
        <w:pStyle w:val="1"/>
        <w:jc w:val="center"/>
        <w:rPr>
          <w:rFonts w:ascii="Times New Roman" w:hAnsi="Times New Roman" w:cs="Times New Roman"/>
          <w:b/>
          <w:bCs/>
          <w:i/>
          <w:iCs/>
          <w:color w:val="auto"/>
          <w:sz w:val="24"/>
          <w:szCs w:val="24"/>
        </w:rPr>
      </w:pPr>
      <w:bookmarkStart w:id="47" w:name="_Toc100269364"/>
      <w:bookmarkStart w:id="48" w:name="_Toc100277085"/>
      <w:bookmarkStart w:id="49" w:name="_Toc100874485"/>
      <w:r w:rsidRPr="00937C0E">
        <w:rPr>
          <w:rFonts w:ascii="Times New Roman" w:hAnsi="Times New Roman" w:cs="Times New Roman"/>
          <w:b/>
          <w:bCs/>
          <w:i/>
          <w:iCs/>
          <w:color w:val="auto"/>
          <w:sz w:val="24"/>
          <w:szCs w:val="24"/>
        </w:rPr>
        <w:t>4</w:t>
      </w:r>
      <w:r w:rsidR="00C9584C" w:rsidRPr="00937C0E">
        <w:rPr>
          <w:rFonts w:ascii="Times New Roman" w:hAnsi="Times New Roman" w:cs="Times New Roman"/>
          <w:b/>
          <w:bCs/>
          <w:color w:val="auto"/>
          <w:sz w:val="24"/>
          <w:szCs w:val="24"/>
        </w:rPr>
        <w:t>. ЗАКЛЮЧЕНИЕ</w:t>
      </w:r>
      <w:bookmarkEnd w:id="47"/>
      <w:bookmarkEnd w:id="48"/>
      <w:bookmarkEnd w:id="49"/>
    </w:p>
    <w:p w14:paraId="009EDAE8" w14:textId="25BF2BA6" w:rsidR="00C9584C" w:rsidRPr="00937C0E" w:rsidRDefault="00C9584C" w:rsidP="00C9584C">
      <w:pPr>
        <w:pStyle w:val="a3"/>
        <w:spacing w:after="0"/>
        <w:ind w:left="0" w:firstLine="567"/>
        <w:rPr>
          <w:rFonts w:eastAsia="Times New Roman"/>
          <w:sz w:val="24"/>
          <w:szCs w:val="24"/>
        </w:rPr>
      </w:pPr>
      <w:r w:rsidRPr="00937C0E">
        <w:rPr>
          <w:rFonts w:eastAsia="Times New Roman"/>
          <w:sz w:val="24"/>
          <w:szCs w:val="24"/>
        </w:rPr>
        <w:t xml:space="preserve">Наша команда решила поставленную задачу при помощи </w:t>
      </w:r>
      <w:r w:rsidRPr="00937C0E">
        <w:rPr>
          <w:rFonts w:eastAsia="Times New Roman"/>
          <w:sz w:val="24"/>
          <w:szCs w:val="24"/>
          <w:lang w:val="en-US"/>
        </w:rPr>
        <w:t>Excel</w:t>
      </w:r>
      <w:r w:rsidRPr="00937C0E">
        <w:rPr>
          <w:rFonts w:eastAsia="Times New Roman"/>
          <w:sz w:val="24"/>
          <w:szCs w:val="24"/>
        </w:rPr>
        <w:t xml:space="preserve"> </w:t>
      </w:r>
      <w:r w:rsidRPr="00937C0E">
        <w:rPr>
          <w:rFonts w:eastAsia="Times New Roman"/>
          <w:sz w:val="24"/>
          <w:szCs w:val="24"/>
          <w:lang w:val="en-US"/>
        </w:rPr>
        <w:t>c</w:t>
      </w:r>
      <w:r w:rsidRPr="00937C0E">
        <w:rPr>
          <w:rFonts w:eastAsia="Times New Roman"/>
          <w:sz w:val="24"/>
          <w:szCs w:val="24"/>
        </w:rPr>
        <w:t xml:space="preserve"> помощью встроенных функций и поиска решения. Полученные результаты были проверены при помощи «Онлайн калькулятора», который дал аналогичный ответ. </w:t>
      </w:r>
      <w:r w:rsidR="007F65AD" w:rsidRPr="00937C0E">
        <w:rPr>
          <w:rFonts w:eastAsia="Times New Roman"/>
          <w:sz w:val="24"/>
          <w:szCs w:val="24"/>
        </w:rPr>
        <w:t>Оптимальными</w:t>
      </w:r>
      <w:r w:rsidRPr="00937C0E">
        <w:rPr>
          <w:rFonts w:eastAsia="Times New Roman"/>
          <w:sz w:val="24"/>
          <w:szCs w:val="24"/>
        </w:rPr>
        <w:t xml:space="preserve"> стратегиями, которыми стоит пользоваться Винни-Пух для того, чтобы добраться до улья с медом – лететь на воздушном шаре.</w:t>
      </w:r>
    </w:p>
    <w:p w14:paraId="6940B2F9" w14:textId="66CD31B1" w:rsidR="000F21A1" w:rsidRPr="00937C0E" w:rsidRDefault="00C9584C" w:rsidP="00C9584C">
      <w:pPr>
        <w:pStyle w:val="a3"/>
        <w:spacing w:after="0"/>
        <w:ind w:left="0" w:firstLine="567"/>
        <w:rPr>
          <w:rFonts w:eastAsia="Times New Roman"/>
          <w:sz w:val="24"/>
          <w:szCs w:val="24"/>
        </w:rPr>
      </w:pPr>
      <w:r w:rsidRPr="00937C0E">
        <w:rPr>
          <w:rFonts w:eastAsia="Times New Roman"/>
          <w:sz w:val="24"/>
          <w:szCs w:val="24"/>
        </w:rPr>
        <w:t>Для получения наибольшей выгоды при игре с Пятачком, медведю следует назвать улей 1 типа.</w:t>
      </w:r>
    </w:p>
    <w:p w14:paraId="7B32F952" w14:textId="77777777" w:rsidR="00937C0E" w:rsidRPr="00937C0E" w:rsidRDefault="00937C0E" w:rsidP="00937C0E">
      <w:pPr>
        <w:pStyle w:val="a3"/>
        <w:spacing w:after="0"/>
        <w:ind w:left="0" w:firstLine="567"/>
        <w:rPr>
          <w:rFonts w:eastAsia="Times New Roman"/>
          <w:sz w:val="24"/>
          <w:szCs w:val="24"/>
        </w:rPr>
      </w:pPr>
      <w:r w:rsidRPr="00937C0E">
        <w:rPr>
          <w:rFonts w:eastAsia="Times New Roman"/>
          <w:sz w:val="24"/>
          <w:szCs w:val="24"/>
        </w:rPr>
        <w:t xml:space="preserve">Сравнивая результаты, полученные в результате расчета различных критериев, одинаковый ответ дали критерии оптимизма, критерий Байеса и критерий Лапласа – оптимальная стратегия </w:t>
      </w:r>
      <w:r w:rsidRPr="00937C0E">
        <w:rPr>
          <w:rFonts w:eastAsia="Times New Roman"/>
          <w:sz w:val="24"/>
          <w:szCs w:val="24"/>
          <w:lang w:val="en-US"/>
        </w:rPr>
        <w:t>U</w:t>
      </w:r>
      <w:r w:rsidRPr="00937C0E">
        <w:rPr>
          <w:rFonts w:eastAsia="Times New Roman"/>
          <w:sz w:val="24"/>
          <w:szCs w:val="24"/>
        </w:rPr>
        <w:t xml:space="preserve">3. Критерий Вальда и Критерий пессимизма дали результаты </w:t>
      </w:r>
      <w:r w:rsidRPr="00937C0E">
        <w:rPr>
          <w:rFonts w:eastAsia="Times New Roman"/>
          <w:sz w:val="24"/>
          <w:szCs w:val="24"/>
          <w:lang w:val="en-US"/>
        </w:rPr>
        <w:t>U</w:t>
      </w:r>
      <w:r w:rsidRPr="00937C0E">
        <w:rPr>
          <w:rFonts w:eastAsia="Times New Roman"/>
          <w:sz w:val="24"/>
          <w:szCs w:val="24"/>
        </w:rPr>
        <w:t xml:space="preserve">1 и </w:t>
      </w:r>
      <w:r w:rsidRPr="00937C0E">
        <w:rPr>
          <w:rFonts w:eastAsia="Times New Roman"/>
          <w:sz w:val="24"/>
          <w:szCs w:val="24"/>
          <w:lang w:val="en-US"/>
        </w:rPr>
        <w:t>U</w:t>
      </w:r>
      <w:r w:rsidRPr="00937C0E">
        <w:rPr>
          <w:rFonts w:eastAsia="Times New Roman"/>
          <w:sz w:val="24"/>
          <w:szCs w:val="24"/>
        </w:rPr>
        <w:t>2 соответственно.</w:t>
      </w:r>
    </w:p>
    <w:p w14:paraId="68F84351" w14:textId="77777777" w:rsidR="00937C0E" w:rsidRPr="00937C0E" w:rsidRDefault="00937C0E" w:rsidP="00C9584C">
      <w:pPr>
        <w:pStyle w:val="a3"/>
        <w:spacing w:after="0"/>
        <w:ind w:left="0" w:firstLine="567"/>
        <w:rPr>
          <w:rFonts w:eastAsia="Times New Roman"/>
          <w:sz w:val="24"/>
          <w:szCs w:val="24"/>
        </w:rPr>
      </w:pPr>
    </w:p>
    <w:p w14:paraId="7E2A9957" w14:textId="4AB9F24C" w:rsidR="00C9584C" w:rsidRPr="00937C0E" w:rsidRDefault="000F21A1" w:rsidP="00937C0E">
      <w:pPr>
        <w:rPr>
          <w:rFonts w:ascii="Times New Roman" w:eastAsia="Times New Roman" w:hAnsi="Times New Roman" w:cs="Times New Roman"/>
          <w:sz w:val="24"/>
          <w:szCs w:val="24"/>
          <w:lang w:eastAsia="ru-RU"/>
        </w:rPr>
      </w:pPr>
      <w:r w:rsidRPr="00937C0E">
        <w:rPr>
          <w:rFonts w:ascii="Times New Roman" w:eastAsia="Times New Roman" w:hAnsi="Times New Roman" w:cs="Times New Roman"/>
          <w:sz w:val="24"/>
          <w:szCs w:val="24"/>
        </w:rPr>
        <w:br w:type="page"/>
      </w:r>
    </w:p>
    <w:p w14:paraId="188ED495" w14:textId="5FD2F205" w:rsidR="0D98AB8A" w:rsidRPr="00937C0E" w:rsidRDefault="00C664B3" w:rsidP="00747E7D">
      <w:pPr>
        <w:jc w:val="center"/>
        <w:outlineLvl w:val="0"/>
        <w:rPr>
          <w:rFonts w:ascii="Times New Roman" w:eastAsia="Calibri" w:hAnsi="Times New Roman" w:cs="Times New Roman"/>
          <w:b/>
          <w:bCs/>
          <w:color w:val="000000" w:themeColor="text1"/>
          <w:sz w:val="24"/>
          <w:szCs w:val="24"/>
          <w:lang w:eastAsia="ru-RU"/>
        </w:rPr>
      </w:pPr>
      <w:bookmarkStart w:id="50" w:name="_Toc100874486"/>
      <w:bookmarkEnd w:id="17"/>
      <w:r w:rsidRPr="00937C0E">
        <w:rPr>
          <w:rFonts w:ascii="Times New Roman" w:eastAsia="Calibri" w:hAnsi="Times New Roman" w:cs="Times New Roman"/>
          <w:b/>
          <w:bCs/>
          <w:color w:val="000000" w:themeColor="text1"/>
          <w:sz w:val="24"/>
          <w:szCs w:val="24"/>
          <w:lang w:eastAsia="ru-RU"/>
        </w:rPr>
        <w:lastRenderedPageBreak/>
        <w:t>4. ИГРЫ О ПРИНЯТИИ ОПТИМАЛЬНОГО</w:t>
      </w:r>
      <w:r w:rsidR="00747E7D" w:rsidRPr="00937C0E">
        <w:rPr>
          <w:rFonts w:ascii="Times New Roman" w:eastAsia="Calibri" w:hAnsi="Times New Roman" w:cs="Times New Roman"/>
          <w:b/>
          <w:bCs/>
          <w:color w:val="000000" w:themeColor="text1"/>
          <w:sz w:val="24"/>
          <w:szCs w:val="24"/>
          <w:lang w:eastAsia="ru-RU"/>
        </w:rPr>
        <w:t xml:space="preserve"> </w:t>
      </w:r>
      <w:r w:rsidRPr="00937C0E">
        <w:rPr>
          <w:rFonts w:ascii="Times New Roman" w:eastAsia="Calibri" w:hAnsi="Times New Roman" w:cs="Times New Roman"/>
          <w:b/>
          <w:bCs/>
          <w:color w:val="000000" w:themeColor="text1"/>
          <w:sz w:val="24"/>
          <w:szCs w:val="24"/>
          <w:lang w:eastAsia="ru-RU"/>
        </w:rPr>
        <w:t>РЕШЕНИЯ В УСЛОВИЯХ НЕОПРЕДЕЛЁННОСТИ</w:t>
      </w:r>
      <w:bookmarkEnd w:id="50"/>
    </w:p>
    <w:p w14:paraId="35CD89B6" w14:textId="7EDFE2EC" w:rsidR="0D98AB8A" w:rsidRPr="00937C0E" w:rsidRDefault="0D98AB8A" w:rsidP="00CE3DAE">
      <w:pPr>
        <w:pStyle w:val="a3"/>
        <w:numPr>
          <w:ilvl w:val="0"/>
          <w:numId w:val="3"/>
        </w:numPr>
        <w:spacing w:after="160" w:line="259" w:lineRule="auto"/>
        <w:ind w:left="714" w:hanging="357"/>
        <w:jc w:val="center"/>
        <w:outlineLvl w:val="1"/>
        <w:rPr>
          <w:rFonts w:eastAsiaTheme="minorEastAsia"/>
          <w:b/>
          <w:bCs/>
          <w:color w:val="000000" w:themeColor="text1"/>
          <w:sz w:val="24"/>
          <w:szCs w:val="24"/>
        </w:rPr>
      </w:pPr>
      <w:bookmarkStart w:id="51" w:name="_Toc100874487"/>
      <w:r w:rsidRPr="00937C0E">
        <w:rPr>
          <w:b/>
          <w:bCs/>
          <w:color w:val="000000" w:themeColor="text1"/>
          <w:sz w:val="24"/>
          <w:szCs w:val="24"/>
        </w:rPr>
        <w:t>ПОСТАНОВКА ЗАДАЧИ (ФИЗИЧЕСКАЯ МОДЕЛЬ)</w:t>
      </w:r>
      <w:bookmarkEnd w:id="51"/>
    </w:p>
    <w:p w14:paraId="0396479F" w14:textId="26C47E54" w:rsidR="0D98AB8A" w:rsidRPr="00937C0E" w:rsidRDefault="0D98AB8A" w:rsidP="00105438">
      <w:pPr>
        <w:spacing w:line="360" w:lineRule="auto"/>
        <w:ind w:firstLine="709"/>
        <w:jc w:val="both"/>
        <w:rPr>
          <w:rFonts w:ascii="Times New Roman" w:eastAsia="Times New Roman" w:hAnsi="Times New Roman" w:cs="Times New Roman"/>
          <w:color w:val="000000" w:themeColor="text1"/>
          <w:sz w:val="24"/>
          <w:szCs w:val="24"/>
        </w:rPr>
      </w:pPr>
      <w:proofErr w:type="spellStart"/>
      <w:r w:rsidRPr="00937C0E">
        <w:rPr>
          <w:rFonts w:ascii="Times New Roman" w:eastAsia="Times New Roman" w:hAnsi="Times New Roman" w:cs="Times New Roman"/>
          <w:color w:val="000000" w:themeColor="text1"/>
          <w:sz w:val="24"/>
          <w:szCs w:val="24"/>
        </w:rPr>
        <w:t>Сельскохозяственное</w:t>
      </w:r>
      <w:proofErr w:type="spellEnd"/>
      <w:r w:rsidRPr="00937C0E">
        <w:rPr>
          <w:rFonts w:ascii="Times New Roman" w:eastAsia="Times New Roman" w:hAnsi="Times New Roman" w:cs="Times New Roman"/>
          <w:color w:val="000000" w:themeColor="text1"/>
          <w:sz w:val="24"/>
          <w:szCs w:val="24"/>
        </w:rPr>
        <w:t xml:space="preserve"> предприятие "Лепесток" выращивает любую из трех культур - возможных стратегий игрока А1, А2, А3. При наилучших агротехнических мероприятиях урожаи культур зависят, главным образом, от погодных условий - П1, П2, П3. Цены на продукции на протяжении рассматриваемого периода будут оставаться неизменными. Найдём культуру, от выращивания которой игрок А получит максимальный доход. </w:t>
      </w:r>
    </w:p>
    <w:p w14:paraId="420B0C27" w14:textId="491FA43F" w:rsidR="0D98AB8A" w:rsidRPr="00937C0E" w:rsidRDefault="0D98AB8A" w:rsidP="0D98AB8A">
      <w:pPr>
        <w:tabs>
          <w:tab w:val="left" w:pos="5670"/>
          <w:tab w:val="left" w:pos="6521"/>
        </w:tabs>
        <w:spacing w:line="360" w:lineRule="auto"/>
        <w:ind w:right="1417" w:hanging="426"/>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Таблица 1 – «Платёжная матрица» </w:t>
      </w:r>
    </w:p>
    <w:tbl>
      <w:tblPr>
        <w:tblW w:w="0" w:type="auto"/>
        <w:tblInd w:w="420" w:type="dxa"/>
        <w:tblLayout w:type="fixed"/>
        <w:tblLook w:val="0600" w:firstRow="0" w:lastRow="0" w:firstColumn="0" w:lastColumn="0" w:noHBand="1" w:noVBand="1"/>
      </w:tblPr>
      <w:tblGrid>
        <w:gridCol w:w="1860"/>
        <w:gridCol w:w="1980"/>
        <w:gridCol w:w="2010"/>
        <w:gridCol w:w="1770"/>
      </w:tblGrid>
      <w:tr w:rsidR="00C664B3" w:rsidRPr="00937C0E" w14:paraId="452172B5" w14:textId="77777777" w:rsidTr="0D98AB8A">
        <w:trPr>
          <w:trHeight w:val="1035"/>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49F94CF3" w14:textId="5AE1D4AC"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3F16A0" w14:textId="4F541FCE"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1</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652F85" w14:textId="66F4A7DC"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2</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39143C" w14:textId="21D0375C"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3</w:t>
            </w:r>
          </w:p>
        </w:tc>
      </w:tr>
      <w:tr w:rsidR="00C664B3" w:rsidRPr="00937C0E" w14:paraId="11A5AA3C" w14:textId="77777777" w:rsidTr="0D98AB8A">
        <w:trPr>
          <w:trHeight w:val="885"/>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C4343D" w14:textId="346668C5"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B5EA55" w14:textId="3BD8EDA8"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45</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F80497" w14:textId="4F1EE293"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30</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346975" w14:textId="21E914BF"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25</w:t>
            </w:r>
          </w:p>
        </w:tc>
      </w:tr>
      <w:tr w:rsidR="00C664B3" w:rsidRPr="00937C0E" w14:paraId="0B5E0CC0" w14:textId="77777777" w:rsidTr="0D98AB8A">
        <w:trPr>
          <w:trHeight w:val="9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D08B27" w14:textId="68CB4F7E"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2</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6756F5" w14:textId="366D39B4"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5D3CFD" w14:textId="3DB00B7E"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40</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9B02D5" w14:textId="48AFBDA9"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r>
      <w:tr w:rsidR="00C664B3" w:rsidRPr="00937C0E" w14:paraId="388DF045" w14:textId="77777777" w:rsidTr="0D98AB8A">
        <w:trPr>
          <w:trHeight w:val="75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CDC8EA" w14:textId="1A90C80A"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3</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F302E0" w14:textId="7EF1A1C8"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D4E1C8" w14:textId="5668BACF" w:rsidR="0D98AB8A" w:rsidRPr="00937C0E" w:rsidRDefault="0D98AB8A" w:rsidP="21416834">
            <w:pPr>
              <w:tabs>
                <w:tab w:val="left" w:pos="669"/>
              </w:tabs>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45</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06F09D" w14:textId="56E5E26F"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r>
    </w:tbl>
    <w:p w14:paraId="116B4347" w14:textId="609492D3" w:rsidR="0D98AB8A" w:rsidRPr="00937C0E" w:rsidRDefault="0D98AB8A" w:rsidP="00CE3DAE">
      <w:pPr>
        <w:spacing w:line="360" w:lineRule="auto"/>
        <w:outlineLvl w:val="1"/>
        <w:rPr>
          <w:rFonts w:ascii="Times New Roman" w:eastAsia="Times New Roman" w:hAnsi="Times New Roman" w:cs="Times New Roman"/>
          <w:color w:val="000000" w:themeColor="text1"/>
          <w:sz w:val="24"/>
          <w:szCs w:val="24"/>
        </w:rPr>
      </w:pPr>
    </w:p>
    <w:p w14:paraId="47C4A6C0" w14:textId="3243120C" w:rsidR="0D98AB8A" w:rsidRPr="00937C0E" w:rsidRDefault="00FF70BB" w:rsidP="00CE3DAE">
      <w:pPr>
        <w:pStyle w:val="a3"/>
        <w:numPr>
          <w:ilvl w:val="0"/>
          <w:numId w:val="3"/>
        </w:numPr>
        <w:spacing w:after="160"/>
        <w:jc w:val="center"/>
        <w:outlineLvl w:val="1"/>
        <w:rPr>
          <w:rFonts w:eastAsia="Times New Roman"/>
          <w:b/>
          <w:color w:val="000000" w:themeColor="text1"/>
          <w:sz w:val="24"/>
          <w:szCs w:val="24"/>
        </w:rPr>
      </w:pPr>
      <w:bookmarkStart w:id="52" w:name="_Toc100874488"/>
      <w:r w:rsidRPr="00937C0E">
        <w:rPr>
          <w:rFonts w:eastAsia="Times New Roman"/>
          <w:b/>
          <w:color w:val="000000" w:themeColor="text1"/>
          <w:sz w:val="24"/>
          <w:szCs w:val="24"/>
        </w:rPr>
        <w:t>МАТЕМАТИЧЕСКАЯ МОДЕЛЬ</w:t>
      </w:r>
      <w:bookmarkEnd w:id="52"/>
      <w:r w:rsidRPr="00937C0E">
        <w:rPr>
          <w:rFonts w:eastAsia="Times New Roman"/>
          <w:b/>
          <w:color w:val="000000" w:themeColor="text1"/>
          <w:sz w:val="24"/>
          <w:szCs w:val="24"/>
        </w:rPr>
        <w:t xml:space="preserve"> </w:t>
      </w:r>
    </w:p>
    <w:p w14:paraId="4A09B16B" w14:textId="62B8BBAC" w:rsidR="0D98AB8A" w:rsidRPr="00937C0E" w:rsidRDefault="0D98AB8A" w:rsidP="00CE3DAE">
      <w:pPr>
        <w:spacing w:line="360" w:lineRule="auto"/>
        <w:ind w:left="1068"/>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Прямая задача игрока А</w:t>
      </w:r>
    </w:p>
    <w:p w14:paraId="44190FF6" w14:textId="177D20E0" w:rsidR="0D98AB8A" w:rsidRPr="00937C0E" w:rsidRDefault="0D98AB8A" w:rsidP="00CE3DAE">
      <w:pPr>
        <w:spacing w:line="360" w:lineRule="auto"/>
        <w:ind w:left="1068"/>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Исходные данные</w:t>
      </w:r>
    </w:p>
    <w:p w14:paraId="3E412AEE" w14:textId="12C47E23" w:rsidR="0D98AB8A" w:rsidRPr="00937C0E" w:rsidRDefault="0D98AB8A" w:rsidP="00CE3DAE">
      <w:pPr>
        <w:spacing w:line="360" w:lineRule="auto"/>
        <w:ind w:left="360"/>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Транспонированная платёжная матрица </w:t>
      </w:r>
      <w:r w:rsidRPr="00937C0E">
        <w:rPr>
          <w:rFonts w:ascii="Times New Roman" w:eastAsia="Times New Roman" w:hAnsi="Times New Roman" w:cs="Times New Roman"/>
          <w:color w:val="000000" w:themeColor="text1"/>
          <w:sz w:val="24"/>
          <w:szCs w:val="24"/>
          <w:lang w:val="en-US"/>
        </w:rPr>
        <w:t>G</w:t>
      </w:r>
      <w:r w:rsidRPr="00937C0E">
        <w:rPr>
          <w:rFonts w:ascii="Times New Roman" w:eastAsia="Times New Roman" w:hAnsi="Times New Roman" w:cs="Times New Roman"/>
          <w:color w:val="000000" w:themeColor="text1"/>
          <w:sz w:val="24"/>
          <w:szCs w:val="24"/>
          <w:vertAlign w:val="superscript"/>
          <w:lang w:val="en-US"/>
        </w:rPr>
        <w:t>T</w:t>
      </w:r>
      <w:r w:rsidRPr="00937C0E">
        <w:rPr>
          <w:rFonts w:ascii="Times New Roman" w:eastAsia="Times New Roman" w:hAnsi="Times New Roman" w:cs="Times New Roman"/>
          <w:color w:val="000000" w:themeColor="text1"/>
          <w:sz w:val="24"/>
          <w:szCs w:val="24"/>
        </w:rPr>
        <w:t>.</w:t>
      </w:r>
    </w:p>
    <w:p w14:paraId="071B18F3" w14:textId="6952C103" w:rsidR="0D98AB8A" w:rsidRPr="00937C0E" w:rsidRDefault="28E834AA" w:rsidP="00FF70BB">
      <w:pPr>
        <w:spacing w:afterAutospacing="1" w:line="360" w:lineRule="auto"/>
        <w:ind w:left="1068"/>
        <w:jc w:val="center"/>
        <w:rPr>
          <w:rFonts w:ascii="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1A5F90E3" wp14:editId="007E4E09">
            <wp:extent cx="2886075" cy="914400"/>
            <wp:effectExtent l="0" t="0" r="0" b="0"/>
            <wp:docPr id="2096130354" name="Picture 209613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86075" cy="914400"/>
                    </a:xfrm>
                    <a:prstGeom prst="rect">
                      <a:avLst/>
                    </a:prstGeom>
                  </pic:spPr>
                </pic:pic>
              </a:graphicData>
            </a:graphic>
          </wp:inline>
        </w:drawing>
      </w:r>
    </w:p>
    <w:p w14:paraId="37F00025" w14:textId="3CD736DF" w:rsidR="0D98AB8A" w:rsidRPr="00937C0E"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где </w:t>
      </w:r>
      <w:r w:rsidRPr="00937C0E">
        <w:rPr>
          <w:rFonts w:ascii="Times New Roman" w:eastAsia="Times New Roman" w:hAnsi="Times New Roman" w:cs="Times New Roman"/>
          <w:color w:val="000000" w:themeColor="text1"/>
          <w:sz w:val="24"/>
          <w:szCs w:val="24"/>
          <w:lang w:val="en-US"/>
        </w:rPr>
        <w:t>n</w:t>
      </w:r>
      <w:r w:rsidRPr="00937C0E">
        <w:rPr>
          <w:rFonts w:ascii="Times New Roman" w:eastAsia="Times New Roman" w:hAnsi="Times New Roman" w:cs="Times New Roman"/>
          <w:color w:val="000000" w:themeColor="text1"/>
          <w:sz w:val="24"/>
          <w:szCs w:val="24"/>
        </w:rPr>
        <w:t xml:space="preserve"> – количество стратегий игроков.</w:t>
      </w:r>
    </w:p>
    <w:p w14:paraId="64A78130" w14:textId="0C969F9C" w:rsidR="0D98AB8A" w:rsidRPr="00937C0E"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Переменные</w:t>
      </w:r>
    </w:p>
    <w:p w14:paraId="65483119" w14:textId="302FD48D" w:rsidR="00105438" w:rsidRPr="00937C0E"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lastRenderedPageBreak/>
        <w:t xml:space="preserve">Переменные – </w:t>
      </w:r>
      <w:r w:rsidRPr="00937C0E">
        <w:rPr>
          <w:rFonts w:ascii="Times New Roman" w:eastAsia="Times New Roman" w:hAnsi="Times New Roman" w:cs="Times New Roman"/>
          <w:color w:val="000000" w:themeColor="text1"/>
          <w:sz w:val="24"/>
          <w:szCs w:val="24"/>
          <w:lang w:val="en-US"/>
        </w:rPr>
        <w:t>x</w:t>
      </w:r>
      <w:r w:rsidRPr="00937C0E">
        <w:rPr>
          <w:rFonts w:ascii="Times New Roman" w:eastAsia="Times New Roman" w:hAnsi="Times New Roman" w:cs="Times New Roman"/>
          <w:color w:val="000000" w:themeColor="text1"/>
          <w:sz w:val="24"/>
          <w:szCs w:val="24"/>
        </w:rPr>
        <w:t xml:space="preserve">1, </w:t>
      </w:r>
      <w:r w:rsidRPr="00937C0E">
        <w:rPr>
          <w:rFonts w:ascii="Times New Roman" w:eastAsia="Times New Roman" w:hAnsi="Times New Roman" w:cs="Times New Roman"/>
          <w:color w:val="000000" w:themeColor="text1"/>
          <w:sz w:val="24"/>
          <w:szCs w:val="24"/>
          <w:lang w:val="en-US"/>
        </w:rPr>
        <w:t>x</w:t>
      </w:r>
      <w:r w:rsidRPr="00937C0E">
        <w:rPr>
          <w:rFonts w:ascii="Times New Roman" w:eastAsia="Times New Roman" w:hAnsi="Times New Roman" w:cs="Times New Roman"/>
          <w:color w:val="000000" w:themeColor="text1"/>
          <w:sz w:val="24"/>
          <w:szCs w:val="24"/>
        </w:rPr>
        <w:t xml:space="preserve">2, </w:t>
      </w:r>
      <w:r w:rsidRPr="00937C0E">
        <w:rPr>
          <w:rFonts w:ascii="Times New Roman" w:eastAsia="Times New Roman" w:hAnsi="Times New Roman" w:cs="Times New Roman"/>
          <w:color w:val="000000" w:themeColor="text1"/>
          <w:sz w:val="24"/>
          <w:szCs w:val="24"/>
          <w:lang w:val="en-US"/>
        </w:rPr>
        <w:t>x</w:t>
      </w:r>
      <w:r w:rsidRPr="00937C0E">
        <w:rPr>
          <w:rFonts w:ascii="Times New Roman" w:eastAsia="Times New Roman" w:hAnsi="Times New Roman" w:cs="Times New Roman"/>
          <w:color w:val="000000" w:themeColor="text1"/>
          <w:sz w:val="24"/>
          <w:szCs w:val="24"/>
        </w:rPr>
        <w:t xml:space="preserve">3, </w:t>
      </w:r>
      <w:proofErr w:type="spellStart"/>
      <w:r w:rsidRPr="00937C0E">
        <w:rPr>
          <w:rFonts w:ascii="Times New Roman" w:eastAsia="Times New Roman" w:hAnsi="Times New Roman" w:cs="Times New Roman"/>
          <w:color w:val="000000" w:themeColor="text1"/>
          <w:sz w:val="24"/>
          <w:szCs w:val="24"/>
          <w:lang w:val="en-US"/>
        </w:rPr>
        <w:t>xn</w:t>
      </w:r>
      <w:proofErr w:type="spellEnd"/>
      <w:r w:rsidRPr="00937C0E">
        <w:rPr>
          <w:rFonts w:ascii="Times New Roman" w:eastAsia="Times New Roman" w:hAnsi="Times New Roman" w:cs="Times New Roman"/>
          <w:color w:val="000000" w:themeColor="text1"/>
          <w:sz w:val="24"/>
          <w:szCs w:val="24"/>
        </w:rPr>
        <w:t xml:space="preserve"> (заменённые на вероятности </w:t>
      </w:r>
      <w:r w:rsidRPr="00937C0E">
        <w:rPr>
          <w:rFonts w:ascii="Times New Roman" w:eastAsia="Times New Roman" w:hAnsi="Times New Roman" w:cs="Times New Roman"/>
          <w:color w:val="000000" w:themeColor="text1"/>
          <w:sz w:val="24"/>
          <w:szCs w:val="24"/>
          <w:lang w:val="en-US"/>
        </w:rPr>
        <w:t>p</w:t>
      </w:r>
      <w:r w:rsidRPr="00937C0E">
        <w:rPr>
          <w:rFonts w:ascii="Times New Roman" w:eastAsia="Times New Roman" w:hAnsi="Times New Roman" w:cs="Times New Roman"/>
          <w:color w:val="000000" w:themeColor="text1"/>
          <w:sz w:val="24"/>
          <w:szCs w:val="24"/>
        </w:rPr>
        <w:t xml:space="preserve">1, </w:t>
      </w:r>
      <w:r w:rsidRPr="00937C0E">
        <w:rPr>
          <w:rFonts w:ascii="Times New Roman" w:eastAsia="Times New Roman" w:hAnsi="Times New Roman" w:cs="Times New Roman"/>
          <w:color w:val="000000" w:themeColor="text1"/>
          <w:sz w:val="24"/>
          <w:szCs w:val="24"/>
          <w:lang w:val="en-US"/>
        </w:rPr>
        <w:t>p</w:t>
      </w:r>
      <w:r w:rsidRPr="00937C0E">
        <w:rPr>
          <w:rFonts w:ascii="Times New Roman" w:eastAsia="Times New Roman" w:hAnsi="Times New Roman" w:cs="Times New Roman"/>
          <w:color w:val="000000" w:themeColor="text1"/>
          <w:sz w:val="24"/>
          <w:szCs w:val="24"/>
        </w:rPr>
        <w:t xml:space="preserve">2, </w:t>
      </w:r>
      <w:r w:rsidRPr="00937C0E">
        <w:rPr>
          <w:rFonts w:ascii="Times New Roman" w:eastAsia="Times New Roman" w:hAnsi="Times New Roman" w:cs="Times New Roman"/>
          <w:color w:val="000000" w:themeColor="text1"/>
          <w:sz w:val="24"/>
          <w:szCs w:val="24"/>
          <w:lang w:val="en-US"/>
        </w:rPr>
        <w:t>p</w:t>
      </w:r>
      <w:r w:rsidRPr="00937C0E">
        <w:rPr>
          <w:rFonts w:ascii="Times New Roman" w:eastAsia="Times New Roman" w:hAnsi="Times New Roman" w:cs="Times New Roman"/>
          <w:color w:val="000000" w:themeColor="text1"/>
          <w:sz w:val="24"/>
          <w:szCs w:val="24"/>
        </w:rPr>
        <w:t xml:space="preserve">3, </w:t>
      </w:r>
      <w:proofErr w:type="spellStart"/>
      <w:r w:rsidRPr="00937C0E">
        <w:rPr>
          <w:rFonts w:ascii="Times New Roman" w:eastAsia="Times New Roman" w:hAnsi="Times New Roman" w:cs="Times New Roman"/>
          <w:color w:val="000000" w:themeColor="text1"/>
          <w:sz w:val="24"/>
          <w:szCs w:val="24"/>
          <w:lang w:val="en-US"/>
        </w:rPr>
        <w:t>pn</w:t>
      </w:r>
      <w:proofErr w:type="spellEnd"/>
      <w:r w:rsidRPr="00937C0E">
        <w:rPr>
          <w:rFonts w:ascii="Times New Roman" w:eastAsia="Times New Roman" w:hAnsi="Times New Roman" w:cs="Times New Roman"/>
          <w:color w:val="000000" w:themeColor="text1"/>
          <w:sz w:val="24"/>
          <w:szCs w:val="24"/>
        </w:rPr>
        <w:t>).</w:t>
      </w:r>
      <w:bookmarkStart w:id="53" w:name="_Toc100277087"/>
    </w:p>
    <w:p w14:paraId="07F43A88" w14:textId="71A2C5DE" w:rsidR="0D98AB8A" w:rsidRPr="00937C0E"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bCs/>
          <w:color w:val="000000" w:themeColor="text1"/>
          <w:sz w:val="24"/>
          <w:szCs w:val="24"/>
        </w:rPr>
        <w:t>Критерий Байеса (максимального математического ожидания)</w:t>
      </w:r>
      <w:bookmarkEnd w:id="53"/>
    </w:p>
    <w:p w14:paraId="098F237D" w14:textId="3BACF5F6" w:rsidR="0D98AB8A" w:rsidRPr="00937C0E"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Расчет осуществляется по формуле:</w:t>
      </w:r>
      <w:r w:rsidRPr="00937C0E">
        <w:rPr>
          <w:rFonts w:ascii="Times New Roman" w:hAnsi="Times New Roman" w:cs="Times New Roman"/>
          <w:color w:val="000000" w:themeColor="text1"/>
          <w:sz w:val="24"/>
          <w:szCs w:val="24"/>
        </w:rPr>
        <w:br/>
      </w:r>
      <w:r w:rsidRPr="00937C0E">
        <w:rPr>
          <w:rFonts w:ascii="Times New Roman" w:hAnsi="Times New Roman" w:cs="Times New Roman"/>
          <w:noProof/>
          <w:color w:val="000000" w:themeColor="text1"/>
          <w:sz w:val="24"/>
          <w:szCs w:val="24"/>
        </w:rPr>
        <w:drawing>
          <wp:inline distT="0" distB="0" distL="0" distR="0" wp14:anchorId="325A428B" wp14:editId="21416834">
            <wp:extent cx="2171700" cy="447675"/>
            <wp:effectExtent l="0" t="0" r="0" b="0"/>
            <wp:docPr id="24582178" name="Picture 24582178" descr="https://www.semestr.ru/images/math/games/g7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2178"/>
                    <pic:cNvPicPr/>
                  </pic:nvPicPr>
                  <pic:blipFill>
                    <a:blip r:embed="rId30">
                      <a:extLst>
                        <a:ext uri="{28A0092B-C50C-407E-A947-70E740481C1C}">
                          <a14:useLocalDpi xmlns:a14="http://schemas.microsoft.com/office/drawing/2010/main" val="0"/>
                        </a:ext>
                      </a:extLst>
                    </a:blip>
                    <a:stretch>
                      <a:fillRect/>
                    </a:stretch>
                  </pic:blipFill>
                  <pic:spPr>
                    <a:xfrm>
                      <a:off x="0" y="0"/>
                      <a:ext cx="2171700" cy="447675"/>
                    </a:xfrm>
                    <a:prstGeom prst="rect">
                      <a:avLst/>
                    </a:prstGeom>
                  </pic:spPr>
                </pic:pic>
              </a:graphicData>
            </a:graphic>
          </wp:inline>
        </w:drawing>
      </w:r>
    </w:p>
    <w:p w14:paraId="3F7D1B08" w14:textId="77777777" w:rsidR="00CE3DAE"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Найденные значения заносим в первый столбец и выбираем максимальное, оно и является стратегией игрока А. </w:t>
      </w:r>
      <w:bookmarkStart w:id="54" w:name="_Toc100277088"/>
      <w:bookmarkStart w:id="55" w:name="_Toc100277969"/>
    </w:p>
    <w:p w14:paraId="4AE1C202" w14:textId="3D82D155" w:rsidR="0D98AB8A" w:rsidRPr="00937C0E"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proofErr w:type="spellStart"/>
      <w:r w:rsidRPr="00937C0E">
        <w:rPr>
          <w:rFonts w:ascii="Times New Roman" w:eastAsia="Times New Roman" w:hAnsi="Times New Roman" w:cs="Times New Roman"/>
          <w:b/>
          <w:bCs/>
          <w:color w:val="000000" w:themeColor="text1"/>
          <w:sz w:val="24"/>
          <w:szCs w:val="24"/>
        </w:rPr>
        <w:t>Максиминный</w:t>
      </w:r>
      <w:proofErr w:type="spellEnd"/>
      <w:r w:rsidRPr="00937C0E">
        <w:rPr>
          <w:rFonts w:ascii="Times New Roman" w:eastAsia="Times New Roman" w:hAnsi="Times New Roman" w:cs="Times New Roman"/>
          <w:b/>
          <w:bCs/>
          <w:color w:val="000000" w:themeColor="text1"/>
          <w:sz w:val="24"/>
          <w:szCs w:val="24"/>
        </w:rPr>
        <w:t xml:space="preserve"> критерий Вальда</w:t>
      </w:r>
      <w:bookmarkEnd w:id="54"/>
      <w:bookmarkEnd w:id="55"/>
    </w:p>
    <w:p w14:paraId="1B17A8EA" w14:textId="2C2FE545"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В каждой строке таблицы находим минимальный элемент: </w:t>
      </w:r>
    </w:p>
    <w:p w14:paraId="2F4618F6" w14:textId="58A59D32" w:rsidR="0D98AB8A" w:rsidRPr="00937C0E"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4755645D" wp14:editId="3C690484">
            <wp:extent cx="762000" cy="304800"/>
            <wp:effectExtent l="0" t="0" r="0" b="0"/>
            <wp:docPr id="2" name="Picture 2" descr="https://www.semestr.ru/images/math/games/g7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762000" cy="304800"/>
                    </a:xfrm>
                    <a:prstGeom prst="rect">
                      <a:avLst/>
                    </a:prstGeom>
                  </pic:spPr>
                </pic:pic>
              </a:graphicData>
            </a:graphic>
          </wp:inline>
        </w:drawing>
      </w:r>
    </w:p>
    <w:p w14:paraId="1526D6CA" w14:textId="77777777" w:rsidR="00CE3DAE"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Найденные значения заносим в третий столбец и выбираем максимальное.</w:t>
      </w:r>
      <w:bookmarkStart w:id="56" w:name="_Toc100277089"/>
      <w:bookmarkStart w:id="57" w:name="_Toc100277970"/>
    </w:p>
    <w:p w14:paraId="5F5B4B7B" w14:textId="52BC1963" w:rsidR="0D98AB8A" w:rsidRPr="00937C0E"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bCs/>
          <w:color w:val="000000" w:themeColor="text1"/>
          <w:sz w:val="24"/>
          <w:szCs w:val="24"/>
        </w:rPr>
        <w:t>Критерий пессимизма-оптимизма Гурвица (П-О)</w:t>
      </w:r>
      <w:bookmarkEnd w:id="56"/>
      <w:bookmarkEnd w:id="57"/>
    </w:p>
    <w:p w14:paraId="341FC931" w14:textId="1F7D7030" w:rsidR="0D98AB8A" w:rsidRPr="00937C0E" w:rsidRDefault="0D98AB8A" w:rsidP="00AF6FA1">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Для каждой строки рассчитываем значение критерия по формуле: </w:t>
      </w:r>
    </w:p>
    <w:p w14:paraId="5A2D3608" w14:textId="7651B4CF" w:rsidR="0D98AB8A" w:rsidRPr="00937C0E"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05E424AF" wp14:editId="1FC6AF56">
            <wp:extent cx="1981200" cy="304800"/>
            <wp:effectExtent l="0" t="0" r="0" b="0"/>
            <wp:docPr id="3" name="Picture 3" descr="https://www.semestr.ru/images/math/games/g7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1981200" cy="304800"/>
                    </a:xfrm>
                    <a:prstGeom prst="rect">
                      <a:avLst/>
                    </a:prstGeom>
                  </pic:spPr>
                </pic:pic>
              </a:graphicData>
            </a:graphic>
          </wp:inline>
        </w:drawing>
      </w:r>
    </w:p>
    <w:p w14:paraId="18F146BB" w14:textId="7B3341B5" w:rsidR="00CE3DAE"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Найденные значения заносим в новую таблицу и выбираем максимальное</w:t>
      </w:r>
      <w:bookmarkStart w:id="58" w:name="_Toc100277090"/>
      <w:bookmarkStart w:id="59" w:name="_Toc100277971"/>
    </w:p>
    <w:p w14:paraId="1C69B33D" w14:textId="297C19AA" w:rsidR="0D98AB8A" w:rsidRPr="00937C0E"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bCs/>
          <w:color w:val="000000" w:themeColor="text1"/>
          <w:sz w:val="24"/>
          <w:szCs w:val="24"/>
        </w:rPr>
        <w:t xml:space="preserve">Критерий минимаксного риска </w:t>
      </w:r>
      <w:proofErr w:type="spellStart"/>
      <w:r w:rsidRPr="00937C0E">
        <w:rPr>
          <w:rFonts w:ascii="Times New Roman" w:eastAsia="Times New Roman" w:hAnsi="Times New Roman" w:cs="Times New Roman"/>
          <w:b/>
          <w:bCs/>
          <w:color w:val="000000" w:themeColor="text1"/>
          <w:sz w:val="24"/>
          <w:szCs w:val="24"/>
        </w:rPr>
        <w:t>Сэвиджа</w:t>
      </w:r>
      <w:bookmarkEnd w:id="58"/>
      <w:bookmarkEnd w:id="59"/>
      <w:proofErr w:type="spellEnd"/>
    </w:p>
    <w:p w14:paraId="59D3AAF7" w14:textId="1AB2B67E" w:rsidR="0D98AB8A" w:rsidRPr="00937C0E" w:rsidRDefault="0D98AB8A" w:rsidP="00AF6FA1">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Рассчитаем матрицу рисков. Заполнять ее лучше по столбцам. В каждом столбце находим </w:t>
      </w:r>
      <w:r w:rsidR="00CE3DAE" w:rsidRPr="00937C0E">
        <w:rPr>
          <w:rFonts w:ascii="Times New Roman" w:eastAsia="Times New Roman" w:hAnsi="Times New Roman" w:cs="Times New Roman"/>
          <w:color w:val="000000" w:themeColor="text1"/>
          <w:sz w:val="24"/>
          <w:szCs w:val="24"/>
        </w:rPr>
        <w:t>максимальный элемент,</w:t>
      </w:r>
      <w:r w:rsidRPr="00937C0E">
        <w:rPr>
          <w:rFonts w:ascii="Times New Roman" w:eastAsia="Times New Roman" w:hAnsi="Times New Roman" w:cs="Times New Roman"/>
          <w:color w:val="000000" w:themeColor="text1"/>
          <w:sz w:val="24"/>
          <w:szCs w:val="24"/>
        </w:rPr>
        <w:t xml:space="preserve"> и вычитаем из него все остальные элементы столбца, результаты записываем на соответствующих местах:</w:t>
      </w:r>
    </w:p>
    <w:p w14:paraId="112715BE" w14:textId="5DDCC22B" w:rsidR="0D98AB8A" w:rsidRPr="00937C0E" w:rsidRDefault="0D98AB8A" w:rsidP="00AF6FA1">
      <w:pPr>
        <w:spacing w:line="360" w:lineRule="auto"/>
        <w:ind w:left="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1D9253F7" wp14:editId="652EC4E8">
            <wp:extent cx="1019175" cy="266700"/>
            <wp:effectExtent l="0" t="0" r="0" b="0"/>
            <wp:docPr id="4" name="Picture 4" descr="https://www.semestr.ru/images/math/games/g7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1019175" cy="266700"/>
                    </a:xfrm>
                    <a:prstGeom prst="rect">
                      <a:avLst/>
                    </a:prstGeom>
                  </pic:spPr>
                </pic:pic>
              </a:graphicData>
            </a:graphic>
          </wp:inline>
        </w:drawing>
      </w:r>
    </w:p>
    <w:p w14:paraId="1D92968A" w14:textId="7EC39550" w:rsidR="0D98AB8A" w:rsidRPr="00937C0E" w:rsidRDefault="00AF6FA1" w:rsidP="00CE3DAE">
      <w:pPr>
        <w:pStyle w:val="a3"/>
        <w:numPr>
          <w:ilvl w:val="0"/>
          <w:numId w:val="3"/>
        </w:numPr>
        <w:spacing w:after="160"/>
        <w:ind w:left="714" w:hanging="357"/>
        <w:jc w:val="center"/>
        <w:outlineLvl w:val="1"/>
        <w:rPr>
          <w:rFonts w:eastAsia="Times New Roman"/>
          <w:b/>
          <w:color w:val="000000" w:themeColor="text1"/>
          <w:sz w:val="24"/>
          <w:szCs w:val="24"/>
        </w:rPr>
      </w:pPr>
      <w:bookmarkStart w:id="60" w:name="_Toc100874489"/>
      <w:r w:rsidRPr="00937C0E">
        <w:rPr>
          <w:rFonts w:eastAsia="Times New Roman"/>
          <w:b/>
          <w:bCs/>
          <w:color w:val="000000" w:themeColor="text1"/>
          <w:sz w:val="24"/>
          <w:szCs w:val="24"/>
        </w:rPr>
        <w:t>АЛГОРИТМ</w:t>
      </w:r>
      <w:bookmarkEnd w:id="60"/>
    </w:p>
    <w:p w14:paraId="53E99B35" w14:textId="208F2E31"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Предположим, что ЛПР (лицо, принимающее решения) рассматривает несколько возможных решений: i = 1,…,m. Ситуация, в которой действует ЛПР, является неопределенной. Известно лишь, что наличествует какой-то из вариантов: j = 1,…, n. Если будет принято </w:t>
      </w:r>
      <w:r w:rsidRPr="00937C0E">
        <w:rPr>
          <w:rFonts w:ascii="Times New Roman" w:eastAsia="Times New Roman" w:hAnsi="Times New Roman" w:cs="Times New Roman"/>
          <w:i/>
          <w:iCs/>
          <w:color w:val="000000" w:themeColor="text1"/>
          <w:sz w:val="24"/>
          <w:szCs w:val="24"/>
        </w:rPr>
        <w:t>i</w:t>
      </w:r>
      <w:r w:rsidRPr="00937C0E">
        <w:rPr>
          <w:rFonts w:ascii="Times New Roman" w:eastAsia="Times New Roman" w:hAnsi="Times New Roman" w:cs="Times New Roman"/>
          <w:color w:val="000000" w:themeColor="text1"/>
          <w:sz w:val="24"/>
          <w:szCs w:val="24"/>
        </w:rPr>
        <w:t>-e решение, а ситуация есть </w:t>
      </w:r>
      <w:r w:rsidRPr="00937C0E">
        <w:rPr>
          <w:rFonts w:ascii="Times New Roman" w:eastAsia="Times New Roman" w:hAnsi="Times New Roman" w:cs="Times New Roman"/>
          <w:i/>
          <w:iCs/>
          <w:color w:val="000000" w:themeColor="text1"/>
          <w:sz w:val="24"/>
          <w:szCs w:val="24"/>
        </w:rPr>
        <w:t>j</w:t>
      </w:r>
      <w:r w:rsidRPr="00937C0E">
        <w:rPr>
          <w:rFonts w:ascii="Times New Roman" w:eastAsia="Times New Roman" w:hAnsi="Times New Roman" w:cs="Times New Roman"/>
          <w:color w:val="000000" w:themeColor="text1"/>
          <w:sz w:val="24"/>
          <w:szCs w:val="24"/>
        </w:rPr>
        <w:t xml:space="preserve">-я , то фирма, возглавляемая ЛПР, </w:t>
      </w:r>
      <w:r w:rsidRPr="00937C0E">
        <w:rPr>
          <w:rFonts w:ascii="Times New Roman" w:eastAsia="Times New Roman" w:hAnsi="Times New Roman" w:cs="Times New Roman"/>
          <w:color w:val="000000" w:themeColor="text1"/>
          <w:sz w:val="24"/>
          <w:szCs w:val="24"/>
        </w:rPr>
        <w:lastRenderedPageBreak/>
        <w:t xml:space="preserve">получит доход </w:t>
      </w:r>
      <w:proofErr w:type="spellStart"/>
      <w:r w:rsidRPr="00937C0E">
        <w:rPr>
          <w:rFonts w:ascii="Times New Roman" w:eastAsia="Times New Roman" w:hAnsi="Times New Roman" w:cs="Times New Roman"/>
          <w:color w:val="000000" w:themeColor="text1"/>
          <w:sz w:val="24"/>
          <w:szCs w:val="24"/>
        </w:rPr>
        <w:t>qij</w:t>
      </w:r>
      <w:proofErr w:type="spellEnd"/>
      <w:r w:rsidRPr="00937C0E">
        <w:rPr>
          <w:rFonts w:ascii="Times New Roman" w:eastAsia="Times New Roman" w:hAnsi="Times New Roman" w:cs="Times New Roman"/>
          <w:color w:val="000000" w:themeColor="text1"/>
          <w:sz w:val="24"/>
          <w:szCs w:val="24"/>
        </w:rPr>
        <w:t>. Матрица Q = (</w:t>
      </w:r>
      <w:proofErr w:type="spellStart"/>
      <w:r w:rsidRPr="00937C0E">
        <w:rPr>
          <w:rFonts w:ascii="Times New Roman" w:eastAsia="Times New Roman" w:hAnsi="Times New Roman" w:cs="Times New Roman"/>
          <w:color w:val="000000" w:themeColor="text1"/>
          <w:sz w:val="24"/>
          <w:szCs w:val="24"/>
        </w:rPr>
        <w:t>qij</w:t>
      </w:r>
      <w:proofErr w:type="spellEnd"/>
      <w:r w:rsidRPr="00937C0E">
        <w:rPr>
          <w:rFonts w:ascii="Times New Roman" w:eastAsia="Times New Roman" w:hAnsi="Times New Roman" w:cs="Times New Roman"/>
          <w:color w:val="000000" w:themeColor="text1"/>
          <w:sz w:val="24"/>
          <w:szCs w:val="24"/>
        </w:rPr>
        <w:t>) называется матрицей последствий (возможных решений). Какое же решение нужно принять ЛПР? В этой ситуации полной неопределенности могут быть высказаны лишь некоторые рекомендации предварительного характера. Они не обязательно будут приняты ЛПР. Многое будет зависеть, например, от его склонности к риску. Но как оценить риск в данной схеме?</w:t>
      </w:r>
    </w:p>
    <w:p w14:paraId="089C5347" w14:textId="7B8441C6"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Допустим, мы хотим оценить риск, который несет i-e решение. Нам неизвестна реальная ситуация. Но если бы ее знали, то выбрали бы наилучшее решение, </w:t>
      </w:r>
      <w:proofErr w:type="gramStart"/>
      <w:r w:rsidRPr="00937C0E">
        <w:rPr>
          <w:rFonts w:ascii="Times New Roman" w:eastAsia="Times New Roman" w:hAnsi="Times New Roman" w:cs="Times New Roman"/>
          <w:color w:val="000000" w:themeColor="text1"/>
          <w:sz w:val="24"/>
          <w:szCs w:val="24"/>
        </w:rPr>
        <w:t>т.е.</w:t>
      </w:r>
      <w:proofErr w:type="gramEnd"/>
      <w:r w:rsidRPr="00937C0E">
        <w:rPr>
          <w:rFonts w:ascii="Times New Roman" w:eastAsia="Times New Roman" w:hAnsi="Times New Roman" w:cs="Times New Roman"/>
          <w:color w:val="000000" w:themeColor="text1"/>
          <w:sz w:val="24"/>
          <w:szCs w:val="24"/>
        </w:rPr>
        <w:t xml:space="preserve"> приносящее наибольший доход. Т.е. если ситуация есть </w:t>
      </w:r>
      <w:r w:rsidRPr="00937C0E">
        <w:rPr>
          <w:rFonts w:ascii="Times New Roman" w:eastAsia="Times New Roman" w:hAnsi="Times New Roman" w:cs="Times New Roman"/>
          <w:i/>
          <w:iCs/>
          <w:color w:val="000000" w:themeColor="text1"/>
          <w:sz w:val="24"/>
          <w:szCs w:val="24"/>
        </w:rPr>
        <w:t>j</w:t>
      </w:r>
      <w:r w:rsidRPr="00937C0E">
        <w:rPr>
          <w:rFonts w:ascii="Times New Roman" w:eastAsia="Times New Roman" w:hAnsi="Times New Roman" w:cs="Times New Roman"/>
          <w:color w:val="000000" w:themeColor="text1"/>
          <w:sz w:val="24"/>
          <w:szCs w:val="24"/>
        </w:rPr>
        <w:t>-</w:t>
      </w:r>
      <w:proofErr w:type="gramStart"/>
      <w:r w:rsidRPr="00937C0E">
        <w:rPr>
          <w:rFonts w:ascii="Times New Roman" w:eastAsia="Times New Roman" w:hAnsi="Times New Roman" w:cs="Times New Roman"/>
          <w:color w:val="000000" w:themeColor="text1"/>
          <w:sz w:val="24"/>
          <w:szCs w:val="24"/>
        </w:rPr>
        <w:t>я ,</w:t>
      </w:r>
      <w:proofErr w:type="gramEnd"/>
      <w:r w:rsidRPr="00937C0E">
        <w:rPr>
          <w:rFonts w:ascii="Times New Roman" w:eastAsia="Times New Roman" w:hAnsi="Times New Roman" w:cs="Times New Roman"/>
          <w:color w:val="000000" w:themeColor="text1"/>
          <w:sz w:val="24"/>
          <w:szCs w:val="24"/>
        </w:rPr>
        <w:t xml:space="preserve"> то было бы принято решение, дающее доход </w:t>
      </w:r>
      <w:proofErr w:type="spellStart"/>
      <w:r w:rsidRPr="00937C0E">
        <w:rPr>
          <w:rFonts w:ascii="Times New Roman" w:eastAsia="Times New Roman" w:hAnsi="Times New Roman" w:cs="Times New Roman"/>
          <w:color w:val="000000" w:themeColor="text1"/>
          <w:sz w:val="24"/>
          <w:szCs w:val="24"/>
        </w:rPr>
        <w:t>qij</w:t>
      </w:r>
      <w:proofErr w:type="spellEnd"/>
      <w:r w:rsidRPr="00937C0E">
        <w:rPr>
          <w:rFonts w:ascii="Times New Roman" w:eastAsia="Times New Roman" w:hAnsi="Times New Roman" w:cs="Times New Roman"/>
          <w:color w:val="000000" w:themeColor="text1"/>
          <w:sz w:val="24"/>
          <w:szCs w:val="24"/>
        </w:rPr>
        <w:t>.</w:t>
      </w:r>
    </w:p>
    <w:p w14:paraId="59B16445" w14:textId="017B14EE" w:rsidR="0D98AB8A" w:rsidRPr="00937C0E" w:rsidRDefault="0D98AB8A" w:rsidP="00CE3DAE">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6601AEA6" wp14:editId="2BA95D3F">
            <wp:extent cx="1790700" cy="371475"/>
            <wp:effectExtent l="0" t="0" r="0" b="0"/>
            <wp:docPr id="8" name="Picture 8" descr="https://math.semestr.ru/games/images/g6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4">
                      <a:extLst>
                        <a:ext uri="{28A0092B-C50C-407E-A947-70E740481C1C}">
                          <a14:useLocalDpi xmlns:a14="http://schemas.microsoft.com/office/drawing/2010/main" val="0"/>
                        </a:ext>
                      </a:extLst>
                    </a:blip>
                    <a:stretch>
                      <a:fillRect/>
                    </a:stretch>
                  </pic:blipFill>
                  <pic:spPr>
                    <a:xfrm>
                      <a:off x="0" y="0"/>
                      <a:ext cx="1790700" cy="371475"/>
                    </a:xfrm>
                    <a:prstGeom prst="rect">
                      <a:avLst/>
                    </a:prstGeom>
                  </pic:spPr>
                </pic:pic>
              </a:graphicData>
            </a:graphic>
          </wp:inline>
        </w:drawing>
      </w:r>
    </w:p>
    <w:p w14:paraId="08043692" w14:textId="131C17A1" w:rsidR="0D98AB8A" w:rsidRPr="00937C0E" w:rsidRDefault="652EC4E8"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Правило Вальда (правило крайнего пессимизма). Рассматривая </w:t>
      </w:r>
      <w:r w:rsidRPr="00937C0E">
        <w:rPr>
          <w:rFonts w:ascii="Times New Roman" w:eastAsia="Times New Roman" w:hAnsi="Times New Roman" w:cs="Times New Roman"/>
          <w:i/>
          <w:iCs/>
          <w:color w:val="000000" w:themeColor="text1"/>
          <w:sz w:val="24"/>
          <w:szCs w:val="24"/>
        </w:rPr>
        <w:t>i</w:t>
      </w:r>
      <w:r w:rsidRPr="00937C0E">
        <w:rPr>
          <w:rFonts w:ascii="Times New Roman" w:eastAsia="Times New Roman" w:hAnsi="Times New Roman" w:cs="Times New Roman"/>
          <w:color w:val="000000" w:themeColor="text1"/>
          <w:sz w:val="24"/>
          <w:szCs w:val="24"/>
        </w:rPr>
        <w:t xml:space="preserve">-e решение будем полагать, что на самом деле ситуация складывается самая плохая, т.е. приносящая самый малый доход </w:t>
      </w:r>
      <w:proofErr w:type="spellStart"/>
      <w:r w:rsidRPr="00937C0E">
        <w:rPr>
          <w:rFonts w:ascii="Times New Roman" w:eastAsia="Times New Roman" w:hAnsi="Times New Roman" w:cs="Times New Roman"/>
          <w:color w:val="000000" w:themeColor="text1"/>
          <w:sz w:val="24"/>
          <w:szCs w:val="24"/>
        </w:rPr>
        <w:t>ai</w:t>
      </w:r>
      <w:proofErr w:type="spellEnd"/>
      <w:r w:rsidRPr="00937C0E">
        <w:rPr>
          <w:rFonts w:ascii="Times New Roman" w:eastAsia="Times New Roman" w:hAnsi="Times New Roman" w:cs="Times New Roman"/>
          <w:color w:val="000000" w:themeColor="text1"/>
          <w:sz w:val="24"/>
          <w:szCs w:val="24"/>
        </w:rPr>
        <w:t> Но теперь уж выберем решение i0 с наибольшим ai0. Итак, правило Вальда рекомендует принять решение i0, такое что </w:t>
      </w:r>
      <w:r w:rsidR="0D98AB8A" w:rsidRPr="00937C0E">
        <w:rPr>
          <w:rFonts w:ascii="Times New Roman" w:hAnsi="Times New Roman" w:cs="Times New Roman"/>
          <w:color w:val="000000" w:themeColor="text1"/>
          <w:sz w:val="24"/>
          <w:szCs w:val="24"/>
        </w:rPr>
        <w:br/>
      </w:r>
      <w:r w:rsidRPr="00937C0E">
        <w:rPr>
          <w:rFonts w:ascii="Times New Roman" w:eastAsia="Times New Roman" w:hAnsi="Times New Roman" w:cs="Times New Roman"/>
          <w:color w:val="000000" w:themeColor="text1"/>
          <w:sz w:val="24"/>
          <w:szCs w:val="24"/>
        </w:rPr>
        <w:t> </w:t>
      </w:r>
      <w:r w:rsidR="0D98AB8A" w:rsidRPr="00937C0E">
        <w:rPr>
          <w:rFonts w:ascii="Times New Roman" w:hAnsi="Times New Roman" w:cs="Times New Roman"/>
          <w:color w:val="000000" w:themeColor="text1"/>
          <w:sz w:val="24"/>
          <w:szCs w:val="24"/>
        </w:rPr>
        <w:tab/>
      </w:r>
      <w:r w:rsidRPr="00937C0E">
        <w:rPr>
          <w:rFonts w:ascii="Times New Roman" w:eastAsia="Times New Roman" w:hAnsi="Times New Roman" w:cs="Times New Roman"/>
          <w:color w:val="000000" w:themeColor="text1"/>
          <w:sz w:val="24"/>
          <w:szCs w:val="24"/>
        </w:rPr>
        <w:t>Так, в вышеуказанном примере, имеем a1 = 2, a2 = 2, a3 = 3, a4 = 1. Из этих чисел максимальным является число 3. Значит, правило Вальда рекомендует принять 3-е решение.</w:t>
      </w:r>
    </w:p>
    <w:p w14:paraId="4D8CE8D9" w14:textId="4C9C9DA4" w:rsidR="0D98AB8A" w:rsidRPr="00937C0E" w:rsidRDefault="0D98AB8A" w:rsidP="00AF6FA1">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7633FA45" wp14:editId="5BA77ECA">
            <wp:extent cx="1714500" cy="371475"/>
            <wp:effectExtent l="0" t="0" r="0" b="0"/>
            <wp:docPr id="12" name="Picture 12" descr="https://math.semestr.ru/games/images/g6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1714500" cy="371475"/>
                    </a:xfrm>
                    <a:prstGeom prst="rect">
                      <a:avLst/>
                    </a:prstGeom>
                  </pic:spPr>
                </pic:pic>
              </a:graphicData>
            </a:graphic>
          </wp:inline>
        </w:drawing>
      </w:r>
    </w:p>
    <w:p w14:paraId="1B44DA01" w14:textId="03CC32AD" w:rsidR="0D98AB8A" w:rsidRPr="00937C0E" w:rsidRDefault="0D98AB8A"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Правило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(правило минимального риска). При применении этого правила анализируется матрица рисков R = (</w:t>
      </w:r>
      <w:proofErr w:type="spellStart"/>
      <w:r w:rsidRPr="00937C0E">
        <w:rPr>
          <w:rFonts w:ascii="Times New Roman" w:eastAsia="Times New Roman" w:hAnsi="Times New Roman" w:cs="Times New Roman"/>
          <w:color w:val="000000" w:themeColor="text1"/>
          <w:sz w:val="24"/>
          <w:szCs w:val="24"/>
        </w:rPr>
        <w:t>rij</w:t>
      </w:r>
      <w:proofErr w:type="spellEnd"/>
      <w:r w:rsidRPr="00937C0E">
        <w:rPr>
          <w:rFonts w:ascii="Times New Roman" w:eastAsia="Times New Roman" w:hAnsi="Times New Roman" w:cs="Times New Roman"/>
          <w:color w:val="000000" w:themeColor="text1"/>
          <w:sz w:val="24"/>
          <w:szCs w:val="24"/>
        </w:rPr>
        <w:t>). Рассматривая </w:t>
      </w:r>
      <w:r w:rsidRPr="00937C0E">
        <w:rPr>
          <w:rFonts w:ascii="Times New Roman" w:eastAsia="Times New Roman" w:hAnsi="Times New Roman" w:cs="Times New Roman"/>
          <w:i/>
          <w:iCs/>
          <w:color w:val="000000" w:themeColor="text1"/>
          <w:sz w:val="24"/>
          <w:szCs w:val="24"/>
        </w:rPr>
        <w:t>i</w:t>
      </w:r>
      <w:r w:rsidRPr="00937C0E">
        <w:rPr>
          <w:rFonts w:ascii="Times New Roman" w:eastAsia="Times New Roman" w:hAnsi="Times New Roman" w:cs="Times New Roman"/>
          <w:color w:val="000000" w:themeColor="text1"/>
          <w:sz w:val="24"/>
          <w:szCs w:val="24"/>
        </w:rPr>
        <w:t xml:space="preserve">-e решение будем полагать, что на самом деле складывается ситуация максимального риска </w:t>
      </w:r>
      <w:proofErr w:type="spellStart"/>
      <w:r w:rsidRPr="00937C0E">
        <w:rPr>
          <w:rFonts w:ascii="Times New Roman" w:eastAsia="Times New Roman" w:hAnsi="Times New Roman" w:cs="Times New Roman"/>
          <w:color w:val="000000" w:themeColor="text1"/>
          <w:sz w:val="24"/>
          <w:szCs w:val="24"/>
        </w:rPr>
        <w:t>bi</w:t>
      </w:r>
      <w:proofErr w:type="spellEnd"/>
      <w:r w:rsidRPr="00937C0E">
        <w:rPr>
          <w:rFonts w:ascii="Times New Roman" w:eastAsia="Times New Roman" w:hAnsi="Times New Roman" w:cs="Times New Roman"/>
          <w:color w:val="000000" w:themeColor="text1"/>
          <w:sz w:val="24"/>
          <w:szCs w:val="24"/>
        </w:rPr>
        <w:t xml:space="preserve"> = </w:t>
      </w:r>
      <w:proofErr w:type="spellStart"/>
      <w:r w:rsidRPr="00937C0E">
        <w:rPr>
          <w:rFonts w:ascii="Times New Roman" w:eastAsia="Times New Roman" w:hAnsi="Times New Roman" w:cs="Times New Roman"/>
          <w:color w:val="000000" w:themeColor="text1"/>
          <w:sz w:val="24"/>
          <w:szCs w:val="24"/>
        </w:rPr>
        <w:t>max</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rij</w:t>
      </w:r>
      <w:proofErr w:type="spellEnd"/>
      <w:r w:rsidRPr="00937C0E">
        <w:rPr>
          <w:rFonts w:ascii="Times New Roman" w:eastAsia="Times New Roman" w:hAnsi="Times New Roman" w:cs="Times New Roman"/>
          <w:color w:val="000000" w:themeColor="text1"/>
          <w:sz w:val="24"/>
          <w:szCs w:val="24"/>
        </w:rPr>
        <w:t xml:space="preserve">]. Но теперь уж выберем решение i0 с наименьшим bi0. Итак, правило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xml:space="preserve"> рекомендует принять решение i0, такое что </w:t>
      </w:r>
      <w:r w:rsidR="00AF6FA1" w:rsidRPr="00937C0E">
        <w:rPr>
          <w:rFonts w:ascii="Times New Roman" w:eastAsia="Times New Roman" w:hAnsi="Times New Roman" w:cs="Times New Roman"/>
          <w:color w:val="000000" w:themeColor="text1"/>
          <w:sz w:val="24"/>
          <w:szCs w:val="24"/>
        </w:rPr>
        <w:t>в</w:t>
      </w:r>
      <w:r w:rsidRPr="00937C0E">
        <w:rPr>
          <w:rFonts w:ascii="Times New Roman" w:hAnsi="Times New Roman" w:cs="Times New Roman"/>
          <w:color w:val="000000" w:themeColor="text1"/>
          <w:sz w:val="24"/>
          <w:szCs w:val="24"/>
        </w:rPr>
        <w:t xml:space="preserve"> рассматриваемом примере имеем b1 = 8, b2 = 6, b3 = 5, b4 = 7. Минимальным из этих чисел является число 5. Т.е. правило </w:t>
      </w:r>
      <w:proofErr w:type="spellStart"/>
      <w:r w:rsidRPr="00937C0E">
        <w:rPr>
          <w:rFonts w:ascii="Times New Roman" w:hAnsi="Times New Roman" w:cs="Times New Roman"/>
          <w:color w:val="000000" w:themeColor="text1"/>
          <w:sz w:val="24"/>
          <w:szCs w:val="24"/>
        </w:rPr>
        <w:t>Сэвиджа</w:t>
      </w:r>
      <w:proofErr w:type="spellEnd"/>
      <w:r w:rsidRPr="00937C0E">
        <w:rPr>
          <w:rFonts w:ascii="Times New Roman" w:hAnsi="Times New Roman" w:cs="Times New Roman"/>
          <w:color w:val="000000" w:themeColor="text1"/>
          <w:sz w:val="24"/>
          <w:szCs w:val="24"/>
        </w:rPr>
        <w:t xml:space="preserve"> рекомендует принять 3-е решение.</w:t>
      </w:r>
    </w:p>
    <w:p w14:paraId="388BA758" w14:textId="77777777" w:rsidR="00AF6FA1" w:rsidRPr="00937C0E" w:rsidRDefault="0D98AB8A" w:rsidP="00AF6FA1">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937C0E">
        <w:rPr>
          <w:rFonts w:ascii="Times New Roman" w:hAnsi="Times New Roman" w:cs="Times New Roman"/>
          <w:noProof/>
          <w:color w:val="000000" w:themeColor="text1"/>
          <w:sz w:val="24"/>
          <w:szCs w:val="24"/>
        </w:rPr>
        <w:drawing>
          <wp:inline distT="0" distB="0" distL="0" distR="0" wp14:anchorId="429D1499" wp14:editId="24B6C16F">
            <wp:extent cx="1704975" cy="304800"/>
            <wp:effectExtent l="0" t="0" r="0" b="0"/>
            <wp:docPr id="14" name="Picture 14" descr="https://math.semestr.ru/games/images/g6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1704975" cy="304800"/>
                    </a:xfrm>
                    <a:prstGeom prst="rect">
                      <a:avLst/>
                    </a:prstGeom>
                  </pic:spPr>
                </pic:pic>
              </a:graphicData>
            </a:graphic>
          </wp:inline>
        </w:drawing>
      </w:r>
    </w:p>
    <w:p w14:paraId="0AE0DF2A" w14:textId="609FB388" w:rsidR="0D98AB8A" w:rsidRPr="00937C0E" w:rsidRDefault="0D98AB8A"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lastRenderedPageBreak/>
        <w:t>Правило Гурвица (взвешивающее пессимистический и оптимистический подходы к ситуации). Принимается решение i, на котором достигается максимум, где 0 ≤ λ ≤ 1. Значение </w:t>
      </w:r>
      <w:r w:rsidRPr="00937C0E">
        <w:rPr>
          <w:rFonts w:ascii="Times New Roman" w:eastAsia="Times New Roman" w:hAnsi="Times New Roman" w:cs="Times New Roman"/>
          <w:i/>
          <w:iCs/>
          <w:color w:val="000000" w:themeColor="text1"/>
          <w:sz w:val="24"/>
          <w:szCs w:val="24"/>
        </w:rPr>
        <w:t>λ</w:t>
      </w:r>
      <w:r w:rsidRPr="00937C0E">
        <w:rPr>
          <w:rFonts w:ascii="Times New Roman" w:eastAsia="Times New Roman" w:hAnsi="Times New Roman" w:cs="Times New Roman"/>
          <w:color w:val="000000" w:themeColor="text1"/>
          <w:sz w:val="24"/>
          <w:szCs w:val="24"/>
        </w:rPr>
        <w:t> выбирается из субъективных соображений. Если </w:t>
      </w:r>
      <w:r w:rsidRPr="00937C0E">
        <w:rPr>
          <w:rFonts w:ascii="Times New Roman" w:eastAsia="Times New Roman" w:hAnsi="Times New Roman" w:cs="Times New Roman"/>
          <w:i/>
          <w:iCs/>
          <w:color w:val="000000" w:themeColor="text1"/>
          <w:sz w:val="24"/>
          <w:szCs w:val="24"/>
        </w:rPr>
        <w:t>λ</w:t>
      </w:r>
      <w:r w:rsidRPr="00937C0E">
        <w:rPr>
          <w:rFonts w:ascii="Times New Roman" w:eastAsia="Times New Roman" w:hAnsi="Times New Roman" w:cs="Times New Roman"/>
          <w:color w:val="000000" w:themeColor="text1"/>
          <w:sz w:val="24"/>
          <w:szCs w:val="24"/>
        </w:rPr>
        <w:t> приближается к 1, то правило Гурвица приближается к правилу Вальда, при приближении </w:t>
      </w:r>
      <w:r w:rsidRPr="00937C0E">
        <w:rPr>
          <w:rFonts w:ascii="Times New Roman" w:eastAsia="Times New Roman" w:hAnsi="Times New Roman" w:cs="Times New Roman"/>
          <w:i/>
          <w:iCs/>
          <w:color w:val="000000" w:themeColor="text1"/>
          <w:sz w:val="24"/>
          <w:szCs w:val="24"/>
        </w:rPr>
        <w:t>λ</w:t>
      </w:r>
      <w:r w:rsidRPr="00937C0E">
        <w:rPr>
          <w:rFonts w:ascii="Times New Roman" w:eastAsia="Times New Roman" w:hAnsi="Times New Roman" w:cs="Times New Roman"/>
          <w:color w:val="000000" w:themeColor="text1"/>
          <w:sz w:val="24"/>
          <w:szCs w:val="24"/>
        </w:rPr>
        <w:t> к 0, правило Гурвица приближается к правилу "розового оптимизма" (догадайтесь сами, что это значит). В вышеуказанном примере при </w:t>
      </w:r>
      <w:r w:rsidRPr="00937C0E">
        <w:rPr>
          <w:rFonts w:ascii="Times New Roman" w:eastAsia="Times New Roman" w:hAnsi="Times New Roman" w:cs="Times New Roman"/>
          <w:i/>
          <w:iCs/>
          <w:color w:val="000000" w:themeColor="text1"/>
          <w:sz w:val="24"/>
          <w:szCs w:val="24"/>
        </w:rPr>
        <w:t>λ</w:t>
      </w:r>
      <w:r w:rsidRPr="00937C0E">
        <w:rPr>
          <w:rFonts w:ascii="Times New Roman" w:eastAsia="Times New Roman" w:hAnsi="Times New Roman" w:cs="Times New Roman"/>
          <w:color w:val="000000" w:themeColor="text1"/>
          <w:sz w:val="24"/>
          <w:szCs w:val="24"/>
        </w:rPr>
        <w:t>= 1/2 правило Гурвица рекомендует 2-е решение.</w:t>
      </w:r>
    </w:p>
    <w:p w14:paraId="51F567B5" w14:textId="6550D840" w:rsidR="0D98AB8A" w:rsidRPr="00937C0E" w:rsidRDefault="0D98AB8A" w:rsidP="00CE3DAE">
      <w:pPr>
        <w:pStyle w:val="a3"/>
        <w:numPr>
          <w:ilvl w:val="0"/>
          <w:numId w:val="3"/>
        </w:numPr>
        <w:spacing w:after="160"/>
        <w:ind w:left="714" w:hanging="357"/>
        <w:jc w:val="center"/>
        <w:outlineLvl w:val="1"/>
        <w:rPr>
          <w:rFonts w:eastAsia="Times New Roman"/>
          <w:b/>
          <w:color w:val="000000" w:themeColor="text1"/>
          <w:sz w:val="24"/>
          <w:szCs w:val="24"/>
        </w:rPr>
      </w:pPr>
      <w:bookmarkStart w:id="61" w:name="_Toc100874490"/>
      <w:r w:rsidRPr="00937C0E">
        <w:rPr>
          <w:rFonts w:eastAsia="Times New Roman"/>
          <w:b/>
          <w:bCs/>
          <w:color w:val="000000" w:themeColor="text1"/>
          <w:sz w:val="24"/>
          <w:szCs w:val="24"/>
          <w:lang w:val="en-US"/>
        </w:rPr>
        <w:t>MS EXCEL</w:t>
      </w:r>
      <w:bookmarkEnd w:id="61"/>
    </w:p>
    <w:p w14:paraId="612BBAE7" w14:textId="297B4CEB"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Возьмем за стратегии игрока: Арбуз, Кукуруза, Сахарная свекла – урожаи культур, которые выращивает </w:t>
      </w:r>
      <w:proofErr w:type="spellStart"/>
      <w:r w:rsidRPr="00937C0E">
        <w:rPr>
          <w:rFonts w:ascii="Times New Roman" w:eastAsia="Times New Roman" w:hAnsi="Times New Roman" w:cs="Times New Roman"/>
          <w:color w:val="000000" w:themeColor="text1"/>
          <w:sz w:val="24"/>
          <w:szCs w:val="24"/>
        </w:rPr>
        <w:t>сельхозкомпания</w:t>
      </w:r>
      <w:proofErr w:type="spellEnd"/>
      <w:r w:rsidRPr="00937C0E">
        <w:rPr>
          <w:rFonts w:ascii="Times New Roman" w:eastAsia="Times New Roman" w:hAnsi="Times New Roman" w:cs="Times New Roman"/>
          <w:color w:val="000000" w:themeColor="text1"/>
          <w:sz w:val="24"/>
          <w:szCs w:val="24"/>
        </w:rPr>
        <w:t xml:space="preserve"> «Лепесток». </w:t>
      </w:r>
    </w:p>
    <w:p w14:paraId="20099FA9" w14:textId="5B095B49"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При наилучших агротехнических мероприятиях урожаи культур зависят, главным образом, от погодных условий (состояний природы). Будем считать для простоты, что возможны погодные условия трех типов: П1 - сухое лето, П2 - нормальное лето и П3 - влажное лето, а также предположим, что цены на продукцию на протяжении рассматриваемого периода будут оставаться неизменными. Здесь под </w:t>
      </w:r>
      <w:proofErr w:type="spellStart"/>
      <w:r w:rsidRPr="00937C0E">
        <w:rPr>
          <w:rFonts w:ascii="Times New Roman" w:eastAsia="Times New Roman" w:hAnsi="Times New Roman" w:cs="Times New Roman"/>
          <w:color w:val="000000" w:themeColor="text1"/>
          <w:sz w:val="24"/>
          <w:szCs w:val="24"/>
        </w:rPr>
        <w:t>cij</w:t>
      </w:r>
      <w:proofErr w:type="spellEnd"/>
      <w:r w:rsidRPr="00937C0E">
        <w:rPr>
          <w:rFonts w:ascii="Times New Roman" w:eastAsia="Times New Roman" w:hAnsi="Times New Roman" w:cs="Times New Roman"/>
          <w:color w:val="000000" w:themeColor="text1"/>
          <w:sz w:val="24"/>
          <w:szCs w:val="24"/>
        </w:rPr>
        <w:t xml:space="preserve"> будем понимать доход (выигрыш) в тысячах </w:t>
      </w:r>
      <w:proofErr w:type="spellStart"/>
      <w:r w:rsidRPr="00937C0E">
        <w:rPr>
          <w:rFonts w:ascii="Times New Roman" w:eastAsia="Times New Roman" w:hAnsi="Times New Roman" w:cs="Times New Roman"/>
          <w:color w:val="000000" w:themeColor="text1"/>
          <w:sz w:val="24"/>
          <w:szCs w:val="24"/>
        </w:rPr>
        <w:t>рублеи</w:t>
      </w:r>
      <w:proofErr w:type="spellEnd"/>
      <w:r w:rsidRPr="00937C0E">
        <w:rPr>
          <w:rFonts w:ascii="Times New Roman" w:eastAsia="Times New Roman" w:hAnsi="Times New Roman" w:cs="Times New Roman"/>
          <w:color w:val="000000" w:themeColor="text1"/>
          <w:sz w:val="24"/>
          <w:szCs w:val="24"/>
        </w:rPr>
        <w:t xml:space="preserve">̆ при выращивании культуры </w:t>
      </w:r>
      <w:proofErr w:type="spellStart"/>
      <w:r w:rsidRPr="00937C0E">
        <w:rPr>
          <w:rFonts w:ascii="Times New Roman" w:eastAsia="Times New Roman" w:hAnsi="Times New Roman" w:cs="Times New Roman"/>
          <w:color w:val="000000" w:themeColor="text1"/>
          <w:sz w:val="24"/>
          <w:szCs w:val="24"/>
        </w:rPr>
        <w:t>Ai</w:t>
      </w:r>
      <w:proofErr w:type="spellEnd"/>
      <w:r w:rsidRPr="00937C0E">
        <w:rPr>
          <w:rFonts w:ascii="Times New Roman" w:eastAsia="Times New Roman" w:hAnsi="Times New Roman" w:cs="Times New Roman"/>
          <w:color w:val="000000" w:themeColor="text1"/>
          <w:sz w:val="24"/>
          <w:szCs w:val="24"/>
        </w:rPr>
        <w:t xml:space="preserve"> при состоянии природы </w:t>
      </w:r>
      <w:proofErr w:type="spellStart"/>
      <w:r w:rsidRPr="00937C0E">
        <w:rPr>
          <w:rFonts w:ascii="Times New Roman" w:eastAsia="Times New Roman" w:hAnsi="Times New Roman" w:cs="Times New Roman"/>
          <w:color w:val="000000" w:themeColor="text1"/>
          <w:sz w:val="24"/>
          <w:szCs w:val="24"/>
        </w:rPr>
        <w:t>Пj</w:t>
      </w:r>
      <w:proofErr w:type="spellEnd"/>
      <w:r w:rsidRPr="00937C0E">
        <w:rPr>
          <w:rFonts w:ascii="Times New Roman" w:eastAsia="Times New Roman" w:hAnsi="Times New Roman" w:cs="Times New Roman"/>
          <w:color w:val="000000" w:themeColor="text1"/>
          <w:sz w:val="24"/>
          <w:szCs w:val="24"/>
        </w:rPr>
        <w:t xml:space="preserve"> на всех имеющихся площадях. Основная сложность состоит в незнании того, какое именно состояние природы </w:t>
      </w:r>
      <w:proofErr w:type="spellStart"/>
      <w:r w:rsidRPr="00937C0E">
        <w:rPr>
          <w:rFonts w:ascii="Times New Roman" w:eastAsia="Times New Roman" w:hAnsi="Times New Roman" w:cs="Times New Roman"/>
          <w:color w:val="000000" w:themeColor="text1"/>
          <w:sz w:val="24"/>
          <w:szCs w:val="24"/>
        </w:rPr>
        <w:t>Пj</w:t>
      </w:r>
      <w:proofErr w:type="spellEnd"/>
      <w:r w:rsidRPr="00937C0E">
        <w:rPr>
          <w:rFonts w:ascii="Times New Roman" w:eastAsia="Times New Roman" w:hAnsi="Times New Roman" w:cs="Times New Roman"/>
          <w:color w:val="000000" w:themeColor="text1"/>
          <w:sz w:val="24"/>
          <w:szCs w:val="24"/>
        </w:rPr>
        <w:t xml:space="preserve"> будет иметь место. Очевидно, что если бы игрок знал будущее состояние природы, он выбрал бы ту стратегию </w:t>
      </w:r>
      <w:proofErr w:type="spellStart"/>
      <w:proofErr w:type="gramStart"/>
      <w:r w:rsidRPr="00937C0E">
        <w:rPr>
          <w:rFonts w:ascii="Times New Roman" w:eastAsia="Times New Roman" w:hAnsi="Times New Roman" w:cs="Times New Roman"/>
          <w:color w:val="000000" w:themeColor="text1"/>
          <w:sz w:val="24"/>
          <w:szCs w:val="24"/>
        </w:rPr>
        <w:t>Ai</w:t>
      </w:r>
      <w:proofErr w:type="spellEnd"/>
      <w:r w:rsidRPr="00937C0E">
        <w:rPr>
          <w:rFonts w:ascii="Times New Roman" w:eastAsia="Times New Roman" w:hAnsi="Times New Roman" w:cs="Times New Roman"/>
          <w:color w:val="000000" w:themeColor="text1"/>
          <w:sz w:val="24"/>
          <w:szCs w:val="24"/>
        </w:rPr>
        <w:t xml:space="preserve"> ,</w:t>
      </w:r>
      <w:proofErr w:type="gramEnd"/>
      <w:r w:rsidRPr="00937C0E">
        <w:rPr>
          <w:rFonts w:ascii="Times New Roman" w:eastAsia="Times New Roman" w:hAnsi="Times New Roman" w:cs="Times New Roman"/>
          <w:color w:val="000000" w:themeColor="text1"/>
          <w:sz w:val="24"/>
          <w:szCs w:val="24"/>
        </w:rPr>
        <w:t xml:space="preserve"> при </w:t>
      </w:r>
      <w:proofErr w:type="spellStart"/>
      <w:r w:rsidRPr="00937C0E">
        <w:rPr>
          <w:rFonts w:ascii="Times New Roman" w:eastAsia="Times New Roman" w:hAnsi="Times New Roman" w:cs="Times New Roman"/>
          <w:color w:val="000000" w:themeColor="text1"/>
          <w:sz w:val="24"/>
          <w:szCs w:val="24"/>
        </w:rPr>
        <w:t>которои</w:t>
      </w:r>
      <w:proofErr w:type="spellEnd"/>
      <w:r w:rsidRPr="00937C0E">
        <w:rPr>
          <w:rFonts w:ascii="Times New Roman" w:eastAsia="Times New Roman" w:hAnsi="Times New Roman" w:cs="Times New Roman"/>
          <w:color w:val="000000" w:themeColor="text1"/>
          <w:sz w:val="24"/>
          <w:szCs w:val="24"/>
        </w:rPr>
        <w:t>̆ его выигрыш</w:t>
      </w:r>
      <w:r w:rsidR="00FF70BB" w:rsidRPr="00937C0E">
        <w:rPr>
          <w:rFonts w:ascii="Times New Roman" w:eastAsia="Times New Roman" w:hAnsi="Times New Roman" w:cs="Times New Roman"/>
          <w:color w:val="000000" w:themeColor="text1"/>
          <w:sz w:val="24"/>
          <w:szCs w:val="24"/>
        </w:rPr>
        <w:t xml:space="preserve"> </w:t>
      </w:r>
      <w:r w:rsidRPr="00937C0E">
        <w:rPr>
          <w:rFonts w:ascii="Times New Roman" w:eastAsia="Times New Roman" w:hAnsi="Times New Roman" w:cs="Times New Roman"/>
          <w:color w:val="000000" w:themeColor="text1"/>
          <w:sz w:val="24"/>
          <w:szCs w:val="24"/>
        </w:rPr>
        <w:t>(доход) был бы максимален.</w:t>
      </w:r>
    </w:p>
    <w:p w14:paraId="1E8ABE2E" w14:textId="50180BA0" w:rsidR="0D98AB8A" w:rsidRPr="00937C0E" w:rsidRDefault="0D98AB8A" w:rsidP="00FF70BB">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Запишем платежную матрицу: </w:t>
      </w:r>
    </w:p>
    <w:p w14:paraId="2F6C35FF" w14:textId="16534898" w:rsidR="0D98AB8A" w:rsidRPr="00937C0E" w:rsidRDefault="0D98AB8A" w:rsidP="00FF70BB">
      <w:pPr>
        <w:spacing w:line="360" w:lineRule="auto"/>
        <w:ind w:right="2125"/>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Таблица 2 – «Платёжная матрица»</w:t>
      </w:r>
    </w:p>
    <w:tbl>
      <w:tblPr>
        <w:tblW w:w="0" w:type="auto"/>
        <w:jc w:val="center"/>
        <w:tblLayout w:type="fixed"/>
        <w:tblLook w:val="04A0" w:firstRow="1" w:lastRow="0" w:firstColumn="1" w:lastColumn="0" w:noHBand="0" w:noVBand="1"/>
      </w:tblPr>
      <w:tblGrid>
        <w:gridCol w:w="1290"/>
        <w:gridCol w:w="1290"/>
        <w:gridCol w:w="1290"/>
        <w:gridCol w:w="1290"/>
      </w:tblGrid>
      <w:tr w:rsidR="00C664B3" w:rsidRPr="00937C0E" w14:paraId="1C09417D"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0E55754A" w14:textId="76E8A699" w:rsidR="0D98AB8A" w:rsidRPr="00937C0E" w:rsidRDefault="0D98AB8A" w:rsidP="21416834">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А|П</w:t>
            </w:r>
          </w:p>
        </w:tc>
        <w:tc>
          <w:tcPr>
            <w:tcW w:w="1290" w:type="dxa"/>
            <w:tcBorders>
              <w:top w:val="single" w:sz="6" w:space="0" w:color="auto"/>
              <w:left w:val="single" w:sz="6" w:space="0" w:color="auto"/>
              <w:bottom w:val="single" w:sz="6" w:space="0" w:color="auto"/>
              <w:right w:val="single" w:sz="6" w:space="0" w:color="auto"/>
            </w:tcBorders>
            <w:vAlign w:val="bottom"/>
          </w:tcPr>
          <w:p w14:paraId="037561E0" w14:textId="57F0DA80"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П1</w:t>
            </w:r>
          </w:p>
        </w:tc>
        <w:tc>
          <w:tcPr>
            <w:tcW w:w="1290" w:type="dxa"/>
            <w:tcBorders>
              <w:top w:val="single" w:sz="6" w:space="0" w:color="auto"/>
              <w:left w:val="single" w:sz="6" w:space="0" w:color="auto"/>
              <w:bottom w:val="single" w:sz="6" w:space="0" w:color="auto"/>
              <w:right w:val="single" w:sz="6" w:space="0" w:color="auto"/>
            </w:tcBorders>
            <w:vAlign w:val="bottom"/>
          </w:tcPr>
          <w:p w14:paraId="1C503D6F" w14:textId="3CC56BA3"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П2</w:t>
            </w:r>
          </w:p>
        </w:tc>
        <w:tc>
          <w:tcPr>
            <w:tcW w:w="1290" w:type="dxa"/>
            <w:tcBorders>
              <w:top w:val="single" w:sz="6" w:space="0" w:color="auto"/>
              <w:left w:val="single" w:sz="6" w:space="0" w:color="auto"/>
              <w:bottom w:val="single" w:sz="6" w:space="0" w:color="auto"/>
              <w:right w:val="single" w:sz="6" w:space="0" w:color="auto"/>
            </w:tcBorders>
            <w:vAlign w:val="bottom"/>
          </w:tcPr>
          <w:p w14:paraId="584477CD" w14:textId="546CB8A8"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П3</w:t>
            </w:r>
          </w:p>
        </w:tc>
      </w:tr>
      <w:tr w:rsidR="00C664B3" w:rsidRPr="00937C0E" w14:paraId="001AC215"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D0D2A89" w14:textId="4AEE5BB6"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А1</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6178B40" w14:textId="7716B00E"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FC0C3F4" w14:textId="22D6423E"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1A1E225B" w14:textId="49F72A06"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25</w:t>
            </w:r>
          </w:p>
        </w:tc>
      </w:tr>
      <w:tr w:rsidR="00C664B3" w:rsidRPr="00937C0E" w14:paraId="305D8459"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4C140933" w14:textId="4D50A532"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А2</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CFADA6E" w14:textId="5B277E2F"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C67A008" w14:textId="4C1A2F8C"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D24B20D" w14:textId="325CF7C8"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r>
      <w:tr w:rsidR="00C664B3" w:rsidRPr="00937C0E" w14:paraId="46B791EE"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58FBFEC2" w14:textId="41F3511D"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А3</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173EB831" w14:textId="7D40601C"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6681D72A" w14:textId="2052D940"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5591F7F1" w14:textId="7D0B3244"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r>
    </w:tbl>
    <w:p w14:paraId="635C5BCF" w14:textId="4A85E96B" w:rsidR="0D98AB8A" w:rsidRPr="00937C0E" w:rsidRDefault="0D98AB8A" w:rsidP="0D98AB8A">
      <w:pPr>
        <w:spacing w:line="360" w:lineRule="auto"/>
        <w:rPr>
          <w:rFonts w:ascii="Times New Roman" w:eastAsia="Times New Roman" w:hAnsi="Times New Roman" w:cs="Times New Roman"/>
          <w:color w:val="000000" w:themeColor="text1"/>
          <w:sz w:val="24"/>
          <w:szCs w:val="24"/>
        </w:rPr>
      </w:pPr>
    </w:p>
    <w:p w14:paraId="056BDCBE" w14:textId="7A597658"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Будем анализировать эту игру, используя платёжную матрицу. Предположим, что мы (игрок А) выбирает стратегию А1. Тогда в зависимости от того, какую стратегию </w:t>
      </w:r>
      <w:r w:rsidRPr="00937C0E">
        <w:rPr>
          <w:rFonts w:ascii="Times New Roman" w:eastAsia="Times New Roman" w:hAnsi="Times New Roman" w:cs="Times New Roman"/>
          <w:color w:val="000000" w:themeColor="text1"/>
          <w:sz w:val="24"/>
          <w:szCs w:val="24"/>
        </w:rPr>
        <w:lastRenderedPageBreak/>
        <w:t xml:space="preserve">изберёт противник, наш выигрыш будет равен либо 20, либо 30, либо 25. Итак, выбирая стратегию А1, мы в худшем случае получаем выигрыш 25. Если же выберем стратегию А2 или А3, то будем иметь в худшем случае выигрыш 20. Запишем минимальные возможные выигрыши для разных стратегий </w:t>
      </w:r>
      <w:proofErr w:type="spellStart"/>
      <w:r w:rsidRPr="00937C0E">
        <w:rPr>
          <w:rFonts w:ascii="Times New Roman" w:eastAsia="Times New Roman" w:hAnsi="Times New Roman" w:cs="Times New Roman"/>
          <w:color w:val="000000" w:themeColor="text1"/>
          <w:sz w:val="24"/>
          <w:szCs w:val="24"/>
        </w:rPr>
        <w:t>Аi</w:t>
      </w:r>
      <w:proofErr w:type="spellEnd"/>
      <w:r w:rsidRPr="00937C0E">
        <w:rPr>
          <w:rFonts w:ascii="Times New Roman" w:eastAsia="Times New Roman" w:hAnsi="Times New Roman" w:cs="Times New Roman"/>
          <w:color w:val="000000" w:themeColor="text1"/>
          <w:sz w:val="24"/>
          <w:szCs w:val="24"/>
        </w:rPr>
        <w:t xml:space="preserve"> в виде дополнительного столбца платёжной матрицы. Ясно, что следует выбирать ту стратегию, где минимальный возможный выигрыш оказывается наибольшим (по сравнению с остальными стратегиями). </w:t>
      </w:r>
    </w:p>
    <w:p w14:paraId="2759CE94" w14:textId="138AF564"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В данном случае это стратегия А3. Выигрыш 30 является максимальным в тройке минимальных выигрышей (в тройке 20, 30, 25). Его называют </w:t>
      </w:r>
      <w:proofErr w:type="spellStart"/>
      <w:r w:rsidRPr="00937C0E">
        <w:rPr>
          <w:rFonts w:ascii="Times New Roman" w:eastAsia="Times New Roman" w:hAnsi="Times New Roman" w:cs="Times New Roman"/>
          <w:color w:val="000000" w:themeColor="text1"/>
          <w:sz w:val="24"/>
          <w:szCs w:val="24"/>
        </w:rPr>
        <w:t>максиминным</w:t>
      </w:r>
      <w:proofErr w:type="spellEnd"/>
      <w:r w:rsidRPr="00937C0E">
        <w:rPr>
          <w:rFonts w:ascii="Times New Roman" w:eastAsia="Times New Roman" w:hAnsi="Times New Roman" w:cs="Times New Roman"/>
          <w:color w:val="000000" w:themeColor="text1"/>
          <w:sz w:val="24"/>
          <w:szCs w:val="24"/>
        </w:rPr>
        <w:t xml:space="preserve"> выигрышем или, проще, максимином. Есть у него ещё одно название – </w:t>
      </w:r>
      <w:r w:rsidRPr="00937C0E">
        <w:rPr>
          <w:rFonts w:ascii="Times New Roman" w:eastAsia="Times New Roman" w:hAnsi="Times New Roman" w:cs="Times New Roman"/>
          <w:i/>
          <w:color w:val="000000" w:themeColor="text1"/>
          <w:sz w:val="24"/>
          <w:szCs w:val="24"/>
        </w:rPr>
        <w:t>нижняя цена игры.</w:t>
      </w:r>
    </w:p>
    <w:p w14:paraId="74D506BA" w14:textId="4FAB4DB3" w:rsidR="0D98AB8A" w:rsidRPr="00937C0E" w:rsidRDefault="0D98AB8A" w:rsidP="00CE3DAE">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 xml:space="preserve">Критерий минимаксного сожаления </w:t>
      </w:r>
      <w:proofErr w:type="spellStart"/>
      <w:r w:rsidRPr="00937C0E">
        <w:rPr>
          <w:rFonts w:ascii="Times New Roman" w:eastAsia="Times New Roman" w:hAnsi="Times New Roman" w:cs="Times New Roman"/>
          <w:b/>
          <w:color w:val="000000" w:themeColor="text1"/>
          <w:sz w:val="24"/>
          <w:szCs w:val="24"/>
        </w:rPr>
        <w:t>Сэвиджа</w:t>
      </w:r>
      <w:proofErr w:type="spellEnd"/>
    </w:p>
    <w:p w14:paraId="0AC57BDB" w14:textId="570BBF81"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Сожалением r игрока при использовании стратегии A в условиях состояния природы </w:t>
      </w:r>
      <w:proofErr w:type="spellStart"/>
      <w:r w:rsidRPr="00937C0E">
        <w:rPr>
          <w:rFonts w:ascii="Times New Roman" w:eastAsia="Times New Roman" w:hAnsi="Times New Roman" w:cs="Times New Roman"/>
          <w:color w:val="000000" w:themeColor="text1"/>
          <w:sz w:val="24"/>
          <w:szCs w:val="24"/>
        </w:rPr>
        <w:t>Pj</w:t>
      </w:r>
      <w:proofErr w:type="spellEnd"/>
      <w:r w:rsidRPr="00937C0E">
        <w:rPr>
          <w:rFonts w:ascii="Times New Roman" w:eastAsia="Times New Roman" w:hAnsi="Times New Roman" w:cs="Times New Roman"/>
          <w:color w:val="000000" w:themeColor="text1"/>
          <w:sz w:val="24"/>
          <w:szCs w:val="24"/>
        </w:rPr>
        <w:t xml:space="preserve"> называется разность между выигрышем, </w:t>
      </w:r>
      <w:proofErr w:type="spellStart"/>
      <w:r w:rsidRPr="00937C0E">
        <w:rPr>
          <w:rFonts w:ascii="Times New Roman" w:eastAsia="Times New Roman" w:hAnsi="Times New Roman" w:cs="Times New Roman"/>
          <w:color w:val="000000" w:themeColor="text1"/>
          <w:sz w:val="24"/>
          <w:szCs w:val="24"/>
        </w:rPr>
        <w:t>которыи</w:t>
      </w:r>
      <w:proofErr w:type="spellEnd"/>
      <w:r w:rsidRPr="00937C0E">
        <w:rPr>
          <w:rFonts w:ascii="Times New Roman" w:eastAsia="Times New Roman" w:hAnsi="Times New Roman" w:cs="Times New Roman"/>
          <w:color w:val="000000" w:themeColor="text1"/>
          <w:sz w:val="24"/>
          <w:szCs w:val="24"/>
        </w:rPr>
        <w:t xml:space="preserve">̆ игрок получил бы, если бы состояние окружения </w:t>
      </w:r>
      <w:proofErr w:type="spellStart"/>
      <w:r w:rsidRPr="00937C0E">
        <w:rPr>
          <w:rFonts w:ascii="Times New Roman" w:eastAsia="Times New Roman" w:hAnsi="Times New Roman" w:cs="Times New Roman"/>
          <w:color w:val="000000" w:themeColor="text1"/>
          <w:sz w:val="24"/>
          <w:szCs w:val="24"/>
        </w:rPr>
        <w:t>Pj</w:t>
      </w:r>
      <w:proofErr w:type="spellEnd"/>
      <w:r w:rsidRPr="00937C0E">
        <w:rPr>
          <w:rFonts w:ascii="Times New Roman" w:eastAsia="Times New Roman" w:hAnsi="Times New Roman" w:cs="Times New Roman"/>
          <w:color w:val="000000" w:themeColor="text1"/>
          <w:sz w:val="24"/>
          <w:szCs w:val="24"/>
        </w:rPr>
        <w:t xml:space="preserve"> было известно, и выигрышем, </w:t>
      </w:r>
      <w:proofErr w:type="spellStart"/>
      <w:r w:rsidRPr="00937C0E">
        <w:rPr>
          <w:rFonts w:ascii="Times New Roman" w:eastAsia="Times New Roman" w:hAnsi="Times New Roman" w:cs="Times New Roman"/>
          <w:color w:val="000000" w:themeColor="text1"/>
          <w:sz w:val="24"/>
          <w:szCs w:val="24"/>
        </w:rPr>
        <w:t>которыи</w:t>
      </w:r>
      <w:proofErr w:type="spellEnd"/>
      <w:r w:rsidRPr="00937C0E">
        <w:rPr>
          <w:rFonts w:ascii="Times New Roman" w:eastAsia="Times New Roman" w:hAnsi="Times New Roman" w:cs="Times New Roman"/>
          <w:color w:val="000000" w:themeColor="text1"/>
          <w:sz w:val="24"/>
          <w:szCs w:val="24"/>
        </w:rPr>
        <w:t xml:space="preserve">̆ он получит, не зная каким будет состояние природы и выбирая стратегию поведения </w:t>
      </w:r>
      <w:proofErr w:type="spellStart"/>
      <w:r w:rsidRPr="00937C0E">
        <w:rPr>
          <w:rFonts w:ascii="Times New Roman" w:eastAsia="Times New Roman" w:hAnsi="Times New Roman" w:cs="Times New Roman"/>
          <w:color w:val="000000" w:themeColor="text1"/>
          <w:sz w:val="24"/>
          <w:szCs w:val="24"/>
        </w:rPr>
        <w:t>Ai</w:t>
      </w:r>
      <w:proofErr w:type="spellEnd"/>
      <w:r w:rsidRPr="00937C0E">
        <w:rPr>
          <w:rFonts w:ascii="Times New Roman" w:eastAsia="Times New Roman" w:hAnsi="Times New Roman" w:cs="Times New Roman"/>
          <w:color w:val="000000" w:themeColor="text1"/>
          <w:sz w:val="24"/>
          <w:szCs w:val="24"/>
        </w:rPr>
        <w:t xml:space="preserve">.  Если бы состояние природы </w:t>
      </w:r>
      <w:proofErr w:type="spellStart"/>
      <w:r w:rsidRPr="00937C0E">
        <w:rPr>
          <w:rFonts w:ascii="Times New Roman" w:eastAsia="Times New Roman" w:hAnsi="Times New Roman" w:cs="Times New Roman"/>
          <w:color w:val="000000" w:themeColor="text1"/>
          <w:sz w:val="24"/>
          <w:szCs w:val="24"/>
        </w:rPr>
        <w:t>Pj</w:t>
      </w:r>
      <w:proofErr w:type="spellEnd"/>
      <w:r w:rsidRPr="00937C0E">
        <w:rPr>
          <w:rFonts w:ascii="Times New Roman" w:eastAsia="Times New Roman" w:hAnsi="Times New Roman" w:cs="Times New Roman"/>
          <w:color w:val="000000" w:themeColor="text1"/>
          <w:sz w:val="24"/>
          <w:szCs w:val="24"/>
        </w:rPr>
        <w:t xml:space="preserve"> было известно, то игрок выбрал бы </w:t>
      </w:r>
      <w:proofErr w:type="spellStart"/>
      <w:r w:rsidRPr="00937C0E">
        <w:rPr>
          <w:rFonts w:ascii="Times New Roman" w:eastAsia="Times New Roman" w:hAnsi="Times New Roman" w:cs="Times New Roman"/>
          <w:color w:val="000000" w:themeColor="text1"/>
          <w:sz w:val="24"/>
          <w:szCs w:val="24"/>
        </w:rPr>
        <w:t>стратегию,дающую</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maxc</w:t>
      </w:r>
      <w:proofErr w:type="spellEnd"/>
      <w:r w:rsidRPr="00937C0E">
        <w:rPr>
          <w:rFonts w:ascii="Times New Roman" w:eastAsia="Times New Roman" w:hAnsi="Times New Roman" w:cs="Times New Roman"/>
          <w:color w:val="000000" w:themeColor="text1"/>
          <w:sz w:val="24"/>
          <w:szCs w:val="24"/>
        </w:rPr>
        <w:t xml:space="preserve">. Чтобы вычислить </w:t>
      </w:r>
      <w:proofErr w:type="spellStart"/>
      <w:proofErr w:type="gramStart"/>
      <w:r w:rsidRPr="00937C0E">
        <w:rPr>
          <w:rFonts w:ascii="Times New Roman" w:eastAsia="Times New Roman" w:hAnsi="Times New Roman" w:cs="Times New Roman"/>
          <w:color w:val="000000" w:themeColor="text1"/>
          <w:sz w:val="24"/>
          <w:szCs w:val="24"/>
        </w:rPr>
        <w:t>сожаление,нужно</w:t>
      </w:r>
      <w:proofErr w:type="spellEnd"/>
      <w:proofErr w:type="gramEnd"/>
      <w:r w:rsidRPr="00937C0E">
        <w:rPr>
          <w:rFonts w:ascii="Times New Roman" w:eastAsia="Times New Roman" w:hAnsi="Times New Roman" w:cs="Times New Roman"/>
          <w:color w:val="000000" w:themeColor="text1"/>
          <w:sz w:val="24"/>
          <w:szCs w:val="24"/>
        </w:rPr>
        <w:t xml:space="preserve"> из максимального элемента в столбце </w:t>
      </w:r>
      <w:proofErr w:type="spellStart"/>
      <w:r w:rsidRPr="00937C0E">
        <w:rPr>
          <w:rFonts w:ascii="Times New Roman" w:eastAsia="Times New Roman" w:hAnsi="Times New Roman" w:cs="Times New Roman"/>
          <w:color w:val="000000" w:themeColor="text1"/>
          <w:sz w:val="24"/>
          <w:szCs w:val="24"/>
        </w:rPr>
        <w:t>Pj</w:t>
      </w:r>
      <w:proofErr w:type="spellEnd"/>
      <w:r w:rsidRPr="00937C0E">
        <w:rPr>
          <w:rFonts w:ascii="Times New Roman" w:eastAsia="Times New Roman" w:hAnsi="Times New Roman" w:cs="Times New Roman"/>
          <w:color w:val="000000" w:themeColor="text1"/>
          <w:sz w:val="24"/>
          <w:szCs w:val="24"/>
        </w:rPr>
        <w:t xml:space="preserve"> вычесть </w:t>
      </w:r>
      <w:proofErr w:type="spellStart"/>
      <w:r w:rsidRPr="00937C0E">
        <w:rPr>
          <w:rFonts w:ascii="Times New Roman" w:eastAsia="Times New Roman" w:hAnsi="Times New Roman" w:cs="Times New Roman"/>
          <w:color w:val="000000" w:themeColor="text1"/>
          <w:sz w:val="24"/>
          <w:szCs w:val="24"/>
        </w:rPr>
        <w:t>фактическии</w:t>
      </w:r>
      <w:proofErr w:type="spellEnd"/>
      <w:r w:rsidRPr="00937C0E">
        <w:rPr>
          <w:rFonts w:ascii="Times New Roman" w:eastAsia="Times New Roman" w:hAnsi="Times New Roman" w:cs="Times New Roman"/>
          <w:color w:val="000000" w:themeColor="text1"/>
          <w:sz w:val="24"/>
          <w:szCs w:val="24"/>
        </w:rPr>
        <w:t xml:space="preserve">̆ выигрыш </w:t>
      </w:r>
      <w:proofErr w:type="spellStart"/>
      <w:r w:rsidRPr="00937C0E">
        <w:rPr>
          <w:rFonts w:ascii="Times New Roman" w:eastAsia="Times New Roman" w:hAnsi="Times New Roman" w:cs="Times New Roman"/>
          <w:color w:val="000000" w:themeColor="text1"/>
          <w:sz w:val="24"/>
          <w:szCs w:val="24"/>
        </w:rPr>
        <w:t>cij</w:t>
      </w:r>
      <w:proofErr w:type="spellEnd"/>
      <w:r w:rsidRPr="00937C0E">
        <w:rPr>
          <w:rFonts w:ascii="Times New Roman" w:eastAsia="Times New Roman" w:hAnsi="Times New Roman" w:cs="Times New Roman"/>
          <w:color w:val="000000" w:themeColor="text1"/>
          <w:sz w:val="24"/>
          <w:szCs w:val="24"/>
        </w:rPr>
        <w:t xml:space="preserve"> , т.е. r = </w:t>
      </w:r>
      <w:proofErr w:type="spellStart"/>
      <w:r w:rsidRPr="00937C0E">
        <w:rPr>
          <w:rFonts w:ascii="Times New Roman" w:eastAsia="Times New Roman" w:hAnsi="Times New Roman" w:cs="Times New Roman"/>
          <w:color w:val="000000" w:themeColor="text1"/>
          <w:sz w:val="24"/>
          <w:szCs w:val="24"/>
        </w:rPr>
        <w:t>max</w:t>
      </w:r>
      <w:proofErr w:type="spellEnd"/>
      <w:r w:rsidRPr="00937C0E">
        <w:rPr>
          <w:rFonts w:ascii="Times New Roman" w:eastAsia="Times New Roman" w:hAnsi="Times New Roman" w:cs="Times New Roman"/>
          <w:color w:val="000000" w:themeColor="text1"/>
          <w:sz w:val="24"/>
          <w:szCs w:val="24"/>
        </w:rPr>
        <w:t xml:space="preserve"> c - c . В нашем примере матрица сожалений R = (r ) имеет вид: </w:t>
      </w:r>
    </w:p>
    <w:p w14:paraId="625F8CD0" w14:textId="5A7569ED" w:rsidR="0D98AB8A" w:rsidRPr="00937C0E" w:rsidRDefault="0D98AB8A" w:rsidP="00FF70BB">
      <w:pPr>
        <w:spacing w:line="360" w:lineRule="auto"/>
        <w:ind w:right="1417"/>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Таблица 3 – «Критерий минимаксного сожаления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w:t>
      </w:r>
    </w:p>
    <w:tbl>
      <w:tblPr>
        <w:tblW w:w="0" w:type="auto"/>
        <w:jc w:val="center"/>
        <w:tblLayout w:type="fixed"/>
        <w:tblLook w:val="04A0" w:firstRow="1" w:lastRow="0" w:firstColumn="1" w:lastColumn="0" w:noHBand="0" w:noVBand="1"/>
      </w:tblPr>
      <w:tblGrid>
        <w:gridCol w:w="1290"/>
        <w:gridCol w:w="1290"/>
        <w:gridCol w:w="1290"/>
        <w:gridCol w:w="1290"/>
        <w:gridCol w:w="1290"/>
      </w:tblGrid>
      <w:tr w:rsidR="00C664B3" w:rsidRPr="00937C0E" w14:paraId="78122DDF"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7F69FE60" w14:textId="0C81459D"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А|П</w:t>
            </w:r>
          </w:p>
        </w:tc>
        <w:tc>
          <w:tcPr>
            <w:tcW w:w="1290" w:type="dxa"/>
            <w:tcBorders>
              <w:top w:val="single" w:sz="6" w:space="0" w:color="auto"/>
              <w:left w:val="single" w:sz="6" w:space="0" w:color="auto"/>
              <w:bottom w:val="single" w:sz="6" w:space="0" w:color="auto"/>
              <w:right w:val="single" w:sz="6" w:space="0" w:color="auto"/>
            </w:tcBorders>
            <w:vAlign w:val="bottom"/>
          </w:tcPr>
          <w:p w14:paraId="408AEA79" w14:textId="4E8D11C3"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П1</w:t>
            </w:r>
          </w:p>
        </w:tc>
        <w:tc>
          <w:tcPr>
            <w:tcW w:w="1290" w:type="dxa"/>
            <w:tcBorders>
              <w:top w:val="single" w:sz="6" w:space="0" w:color="auto"/>
              <w:left w:val="single" w:sz="6" w:space="0" w:color="auto"/>
              <w:bottom w:val="single" w:sz="6" w:space="0" w:color="auto"/>
              <w:right w:val="single" w:sz="6" w:space="0" w:color="auto"/>
            </w:tcBorders>
            <w:vAlign w:val="bottom"/>
          </w:tcPr>
          <w:p w14:paraId="218F13CA" w14:textId="53EE2882"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П2</w:t>
            </w:r>
          </w:p>
        </w:tc>
        <w:tc>
          <w:tcPr>
            <w:tcW w:w="1290" w:type="dxa"/>
            <w:tcBorders>
              <w:top w:val="single" w:sz="6" w:space="0" w:color="auto"/>
              <w:left w:val="single" w:sz="6" w:space="0" w:color="auto"/>
              <w:bottom w:val="single" w:sz="6" w:space="0" w:color="auto"/>
              <w:right w:val="single" w:sz="6" w:space="0" w:color="auto"/>
            </w:tcBorders>
            <w:vAlign w:val="bottom"/>
          </w:tcPr>
          <w:p w14:paraId="5B0407D1" w14:textId="14D59152"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П3</w:t>
            </w:r>
          </w:p>
        </w:tc>
        <w:tc>
          <w:tcPr>
            <w:tcW w:w="1290" w:type="dxa"/>
            <w:tcBorders>
              <w:top w:val="single" w:sz="6" w:space="0" w:color="auto"/>
              <w:left w:val="single" w:sz="6" w:space="0" w:color="auto"/>
              <w:bottom w:val="single" w:sz="6" w:space="0" w:color="auto"/>
              <w:right w:val="single" w:sz="6" w:space="0" w:color="auto"/>
            </w:tcBorders>
            <w:vAlign w:val="bottom"/>
          </w:tcPr>
          <w:p w14:paraId="217611D1" w14:textId="68FFD399" w:rsidR="0D98AB8A" w:rsidRPr="00937C0E" w:rsidRDefault="0D98AB8A" w:rsidP="21416834">
            <w:pPr>
              <w:spacing w:line="360" w:lineRule="auto"/>
              <w:rPr>
                <w:rFonts w:ascii="Times New Roman" w:eastAsia="Times New Roman" w:hAnsi="Times New Roman" w:cs="Times New Roman"/>
                <w:color w:val="000000" w:themeColor="text1"/>
                <w:sz w:val="24"/>
                <w:szCs w:val="24"/>
              </w:rPr>
            </w:pPr>
            <w:proofErr w:type="spellStart"/>
            <w:r w:rsidRPr="00937C0E">
              <w:rPr>
                <w:rFonts w:ascii="Times New Roman" w:eastAsia="Times New Roman" w:hAnsi="Times New Roman" w:cs="Times New Roman"/>
                <w:color w:val="000000" w:themeColor="text1"/>
                <w:sz w:val="24"/>
                <w:szCs w:val="24"/>
              </w:rPr>
              <w:t>max</w:t>
            </w:r>
            <w:proofErr w:type="spellEnd"/>
          </w:p>
        </w:tc>
      </w:tr>
      <w:tr w:rsidR="00C664B3" w:rsidRPr="00937C0E" w14:paraId="46F961C9"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B9C994E" w14:textId="46C2234F"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А1</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B7FB17D" w14:textId="5BE196B8"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AA804C6" w14:textId="2670E744"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15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48FF5E9" w14:textId="699EFC2D"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25</w:t>
            </w:r>
          </w:p>
        </w:tc>
        <w:tc>
          <w:tcPr>
            <w:tcW w:w="1290" w:type="dxa"/>
            <w:tcBorders>
              <w:top w:val="single" w:sz="6" w:space="0" w:color="auto"/>
              <w:left w:val="single" w:sz="6" w:space="0" w:color="auto"/>
              <w:bottom w:val="single" w:sz="6" w:space="0" w:color="auto"/>
              <w:right w:val="single" w:sz="6" w:space="0" w:color="auto"/>
            </w:tcBorders>
            <w:vAlign w:val="bottom"/>
          </w:tcPr>
          <w:p w14:paraId="384A708E" w14:textId="2CA95045"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25</w:t>
            </w:r>
          </w:p>
        </w:tc>
      </w:tr>
      <w:tr w:rsidR="00C664B3" w:rsidRPr="00937C0E" w14:paraId="4218EDFA"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0563A522" w14:textId="62A7A61B"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А2</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EE75A03" w14:textId="0CF6D499"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E47907D" w14:textId="7B258530"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FA46F2B" w14:textId="3ED5D88D"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vAlign w:val="bottom"/>
          </w:tcPr>
          <w:p w14:paraId="7923CFF7" w14:textId="38831FE0"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30</w:t>
            </w:r>
          </w:p>
        </w:tc>
      </w:tr>
      <w:tr w:rsidR="00C664B3" w:rsidRPr="00937C0E" w14:paraId="4E3B0D96"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1CFE5612" w14:textId="2B0E41DD" w:rsidR="0D98AB8A" w:rsidRPr="00937C0E" w:rsidRDefault="0D98AB8A" w:rsidP="21416834">
            <w:pPr>
              <w:spacing w:line="360" w:lineRule="auto"/>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А3</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675C1AA7" w14:textId="2CC6CEBA"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3AE3CB9" w14:textId="5B728A87"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3D6069AB" w14:textId="6D187278"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20</w:t>
            </w:r>
          </w:p>
        </w:tc>
        <w:tc>
          <w:tcPr>
            <w:tcW w:w="1290" w:type="dxa"/>
            <w:tcBorders>
              <w:top w:val="single" w:sz="6" w:space="0" w:color="auto"/>
              <w:left w:val="single" w:sz="6" w:space="0" w:color="auto"/>
              <w:bottom w:val="single" w:sz="6" w:space="0" w:color="auto"/>
              <w:right w:val="single" w:sz="6" w:space="0" w:color="auto"/>
            </w:tcBorders>
            <w:shd w:val="clear" w:color="auto" w:fill="00B050"/>
            <w:vAlign w:val="bottom"/>
          </w:tcPr>
          <w:p w14:paraId="49045968" w14:textId="198F7B57" w:rsidR="0D98AB8A" w:rsidRPr="00937C0E" w:rsidRDefault="0D98AB8A" w:rsidP="21416834">
            <w:pPr>
              <w:spacing w:line="360" w:lineRule="auto"/>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r>
    </w:tbl>
    <w:p w14:paraId="234C2778" w14:textId="5C51D84E" w:rsidR="0D98AB8A" w:rsidRPr="00937C0E" w:rsidRDefault="0D98AB8A" w:rsidP="0D98AB8A">
      <w:pPr>
        <w:spacing w:line="360" w:lineRule="auto"/>
        <w:rPr>
          <w:rFonts w:ascii="Times New Roman" w:eastAsia="Times New Roman" w:hAnsi="Times New Roman" w:cs="Times New Roman"/>
          <w:color w:val="000000" w:themeColor="text1"/>
          <w:sz w:val="24"/>
          <w:szCs w:val="24"/>
        </w:rPr>
      </w:pPr>
    </w:p>
    <w:p w14:paraId="5451F8EE" w14:textId="75CA2FF3"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Таким образом, чем больше величина сожаления, тем больше игрок </w:t>
      </w:r>
      <w:proofErr w:type="spellStart"/>
      <w:r w:rsidRPr="00937C0E">
        <w:rPr>
          <w:rFonts w:ascii="Times New Roman" w:eastAsia="Times New Roman" w:hAnsi="Times New Roman" w:cs="Times New Roman"/>
          <w:color w:val="000000" w:themeColor="text1"/>
          <w:sz w:val="24"/>
          <w:szCs w:val="24"/>
        </w:rPr>
        <w:t>теря</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ет</w:t>
      </w:r>
      <w:proofErr w:type="spellEnd"/>
      <w:r w:rsidRPr="00937C0E">
        <w:rPr>
          <w:rFonts w:ascii="Times New Roman" w:eastAsia="Times New Roman" w:hAnsi="Times New Roman" w:cs="Times New Roman"/>
          <w:color w:val="000000" w:themeColor="text1"/>
          <w:sz w:val="24"/>
          <w:szCs w:val="24"/>
        </w:rPr>
        <w:t xml:space="preserve"> в выигрыше от незнания состояния окружения. Далее, применяя принцип </w:t>
      </w:r>
      <w:proofErr w:type="gramStart"/>
      <w:r w:rsidRPr="00937C0E">
        <w:rPr>
          <w:rFonts w:ascii="Times New Roman" w:eastAsia="Times New Roman" w:hAnsi="Times New Roman" w:cs="Times New Roman"/>
          <w:color w:val="000000" w:themeColor="text1"/>
          <w:sz w:val="24"/>
          <w:szCs w:val="24"/>
        </w:rPr>
        <w:t xml:space="preserve">га- </w:t>
      </w:r>
      <w:proofErr w:type="spellStart"/>
      <w:r w:rsidRPr="00937C0E">
        <w:rPr>
          <w:rFonts w:ascii="Times New Roman" w:eastAsia="Times New Roman" w:hAnsi="Times New Roman" w:cs="Times New Roman"/>
          <w:color w:val="000000" w:themeColor="text1"/>
          <w:sz w:val="24"/>
          <w:szCs w:val="24"/>
        </w:rPr>
        <w:t>рантированного</w:t>
      </w:r>
      <w:proofErr w:type="spellEnd"/>
      <w:proofErr w:type="gramEnd"/>
      <w:r w:rsidRPr="00937C0E">
        <w:rPr>
          <w:rFonts w:ascii="Times New Roman" w:eastAsia="Times New Roman" w:hAnsi="Times New Roman" w:cs="Times New Roman"/>
          <w:color w:val="000000" w:themeColor="text1"/>
          <w:sz w:val="24"/>
          <w:szCs w:val="24"/>
        </w:rPr>
        <w:t xml:space="preserve"> результата, в </w:t>
      </w:r>
      <w:proofErr w:type="spellStart"/>
      <w:r w:rsidRPr="00937C0E">
        <w:rPr>
          <w:rFonts w:ascii="Times New Roman" w:eastAsia="Times New Roman" w:hAnsi="Times New Roman" w:cs="Times New Roman"/>
          <w:color w:val="000000" w:themeColor="text1"/>
          <w:sz w:val="24"/>
          <w:szCs w:val="24"/>
        </w:rPr>
        <w:t>каждои</w:t>
      </w:r>
      <w:proofErr w:type="spellEnd"/>
      <w:r w:rsidRPr="00937C0E">
        <w:rPr>
          <w:rFonts w:ascii="Times New Roman" w:eastAsia="Times New Roman" w:hAnsi="Times New Roman" w:cs="Times New Roman"/>
          <w:color w:val="000000" w:themeColor="text1"/>
          <w:sz w:val="24"/>
          <w:szCs w:val="24"/>
        </w:rPr>
        <w:t xml:space="preserve">̆ строке находим </w:t>
      </w:r>
      <w:proofErr w:type="spellStart"/>
      <w:r w:rsidRPr="00937C0E">
        <w:rPr>
          <w:rFonts w:ascii="Times New Roman" w:eastAsia="Times New Roman" w:hAnsi="Times New Roman" w:cs="Times New Roman"/>
          <w:color w:val="000000" w:themeColor="text1"/>
          <w:sz w:val="24"/>
          <w:szCs w:val="24"/>
        </w:rPr>
        <w:t>наихудшии</w:t>
      </w:r>
      <w:proofErr w:type="spellEnd"/>
      <w:r w:rsidRPr="00937C0E">
        <w:rPr>
          <w:rFonts w:ascii="Times New Roman" w:eastAsia="Times New Roman" w:hAnsi="Times New Roman" w:cs="Times New Roman"/>
          <w:color w:val="000000" w:themeColor="text1"/>
          <w:sz w:val="24"/>
          <w:szCs w:val="24"/>
        </w:rPr>
        <w:t xml:space="preserve">̆ результат, то есть максимальное сожаление при применении </w:t>
      </w:r>
      <w:proofErr w:type="spellStart"/>
      <w:r w:rsidRPr="00937C0E">
        <w:rPr>
          <w:rFonts w:ascii="Times New Roman" w:eastAsia="Times New Roman" w:hAnsi="Times New Roman" w:cs="Times New Roman"/>
          <w:color w:val="000000" w:themeColor="text1"/>
          <w:sz w:val="24"/>
          <w:szCs w:val="24"/>
        </w:rPr>
        <w:t>даннои</w:t>
      </w:r>
      <w:proofErr w:type="spellEnd"/>
      <w:r w:rsidRPr="00937C0E">
        <w:rPr>
          <w:rFonts w:ascii="Times New Roman" w:eastAsia="Times New Roman" w:hAnsi="Times New Roman" w:cs="Times New Roman"/>
          <w:color w:val="000000" w:themeColor="text1"/>
          <w:sz w:val="24"/>
          <w:szCs w:val="24"/>
        </w:rPr>
        <w:t xml:space="preserve">̆ стратегии, и выбираем среди них </w:t>
      </w:r>
      <w:proofErr w:type="spellStart"/>
      <w:r w:rsidRPr="00937C0E">
        <w:rPr>
          <w:rFonts w:ascii="Times New Roman" w:eastAsia="Times New Roman" w:hAnsi="Times New Roman" w:cs="Times New Roman"/>
          <w:color w:val="000000" w:themeColor="text1"/>
          <w:sz w:val="24"/>
          <w:szCs w:val="24"/>
        </w:rPr>
        <w:t>наилучшии</w:t>
      </w:r>
      <w:proofErr w:type="spellEnd"/>
      <w:r w:rsidRPr="00937C0E">
        <w:rPr>
          <w:rFonts w:ascii="Times New Roman" w:eastAsia="Times New Roman" w:hAnsi="Times New Roman" w:cs="Times New Roman"/>
          <w:color w:val="000000" w:themeColor="text1"/>
          <w:sz w:val="24"/>
          <w:szCs w:val="24"/>
        </w:rPr>
        <w:t xml:space="preserve">̆ результат (минимальное сожаление), </w:t>
      </w:r>
      <w:proofErr w:type="spellStart"/>
      <w:r w:rsidRPr="00937C0E">
        <w:rPr>
          <w:rFonts w:ascii="Times New Roman" w:eastAsia="Times New Roman" w:hAnsi="Times New Roman" w:cs="Times New Roman"/>
          <w:color w:val="000000" w:themeColor="text1"/>
          <w:sz w:val="24"/>
          <w:szCs w:val="24"/>
        </w:rPr>
        <w:t>которыи</w:t>
      </w:r>
      <w:proofErr w:type="spellEnd"/>
      <w:r w:rsidRPr="00937C0E">
        <w:rPr>
          <w:rFonts w:ascii="Times New Roman" w:eastAsia="Times New Roman" w:hAnsi="Times New Roman" w:cs="Times New Roman"/>
          <w:color w:val="000000" w:themeColor="text1"/>
          <w:sz w:val="24"/>
          <w:szCs w:val="24"/>
        </w:rPr>
        <w:t xml:space="preserve">̆ в данном примере достигается </w:t>
      </w:r>
      <w:r w:rsidRPr="00937C0E">
        <w:rPr>
          <w:rFonts w:ascii="Times New Roman" w:eastAsia="Times New Roman" w:hAnsi="Times New Roman" w:cs="Times New Roman"/>
          <w:color w:val="000000" w:themeColor="text1"/>
          <w:sz w:val="24"/>
          <w:szCs w:val="24"/>
        </w:rPr>
        <w:lastRenderedPageBreak/>
        <w:t xml:space="preserve">при применении стратегии A3. Итак, согласно критерию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оптимальнои</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стратегиеи</w:t>
      </w:r>
      <w:proofErr w:type="spellEnd"/>
      <w:r w:rsidRPr="00937C0E">
        <w:rPr>
          <w:rFonts w:ascii="Times New Roman" w:eastAsia="Times New Roman" w:hAnsi="Times New Roman" w:cs="Times New Roman"/>
          <w:color w:val="000000" w:themeColor="text1"/>
          <w:sz w:val="24"/>
          <w:szCs w:val="24"/>
        </w:rPr>
        <w:t xml:space="preserve">̆ является стратегия A3, при </w:t>
      </w:r>
      <w:proofErr w:type="spellStart"/>
      <w:r w:rsidRPr="00937C0E">
        <w:rPr>
          <w:rFonts w:ascii="Times New Roman" w:eastAsia="Times New Roman" w:hAnsi="Times New Roman" w:cs="Times New Roman"/>
          <w:color w:val="000000" w:themeColor="text1"/>
          <w:sz w:val="24"/>
          <w:szCs w:val="24"/>
        </w:rPr>
        <w:t>которои</w:t>
      </w:r>
      <w:proofErr w:type="spellEnd"/>
      <w:r w:rsidRPr="00937C0E">
        <w:rPr>
          <w:rFonts w:ascii="Times New Roman" w:eastAsia="Times New Roman" w:hAnsi="Times New Roman" w:cs="Times New Roman"/>
          <w:color w:val="000000" w:themeColor="text1"/>
          <w:sz w:val="24"/>
          <w:szCs w:val="24"/>
        </w:rPr>
        <w:t xml:space="preserve">̆ все поля засеваются </w:t>
      </w:r>
      <w:proofErr w:type="spellStart"/>
      <w:r w:rsidRPr="00937C0E">
        <w:rPr>
          <w:rFonts w:ascii="Times New Roman" w:eastAsia="Times New Roman" w:hAnsi="Times New Roman" w:cs="Times New Roman"/>
          <w:color w:val="000000" w:themeColor="text1"/>
          <w:sz w:val="24"/>
          <w:szCs w:val="24"/>
        </w:rPr>
        <w:t>третьеи</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культурои</w:t>
      </w:r>
      <w:proofErr w:type="spellEnd"/>
      <w:r w:rsidRPr="00937C0E">
        <w:rPr>
          <w:rFonts w:ascii="Times New Roman" w:eastAsia="Times New Roman" w:hAnsi="Times New Roman" w:cs="Times New Roman"/>
          <w:color w:val="000000" w:themeColor="text1"/>
          <w:sz w:val="24"/>
          <w:szCs w:val="24"/>
        </w:rPr>
        <w:t>̆.</w:t>
      </w:r>
    </w:p>
    <w:p w14:paraId="006747D6" w14:textId="76E8A699"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Критерий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xml:space="preserve"> тоже </w:t>
      </w:r>
      <w:proofErr w:type="spellStart"/>
      <w:r w:rsidRPr="00937C0E">
        <w:rPr>
          <w:rFonts w:ascii="Times New Roman" w:eastAsia="Times New Roman" w:hAnsi="Times New Roman" w:cs="Times New Roman"/>
          <w:color w:val="000000" w:themeColor="text1"/>
          <w:sz w:val="24"/>
          <w:szCs w:val="24"/>
        </w:rPr>
        <w:t>крайне</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пессимистическии</w:t>
      </w:r>
      <w:proofErr w:type="spellEnd"/>
      <w:r w:rsidRPr="00937C0E">
        <w:rPr>
          <w:rFonts w:ascii="Times New Roman" w:eastAsia="Times New Roman" w:hAnsi="Times New Roman" w:cs="Times New Roman"/>
          <w:color w:val="000000" w:themeColor="text1"/>
          <w:sz w:val="24"/>
          <w:szCs w:val="24"/>
        </w:rPr>
        <w:t>̆, и в смысле «пессимизма» он сходен с критерием Вальда.</w:t>
      </w:r>
    </w:p>
    <w:p w14:paraId="041228BB" w14:textId="24FC280C" w:rsidR="0D98AB8A" w:rsidRPr="00937C0E" w:rsidRDefault="0D98AB8A" w:rsidP="00CE3DAE">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b/>
          <w:color w:val="000000" w:themeColor="text1"/>
          <w:sz w:val="24"/>
          <w:szCs w:val="24"/>
        </w:rPr>
        <w:t>Критерий пессимизма-оптимизма Гурвица</w:t>
      </w:r>
    </w:p>
    <w:p w14:paraId="26149392" w14:textId="47AE5DDE"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Этот критерий состоит в следующем. Вместо </w:t>
      </w:r>
      <w:proofErr w:type="spellStart"/>
      <w:r w:rsidRPr="00937C0E">
        <w:rPr>
          <w:rFonts w:ascii="Times New Roman" w:eastAsia="Times New Roman" w:hAnsi="Times New Roman" w:cs="Times New Roman"/>
          <w:color w:val="000000" w:themeColor="text1"/>
          <w:sz w:val="24"/>
          <w:szCs w:val="24"/>
        </w:rPr>
        <w:t>исходнои</w:t>
      </w:r>
      <w:proofErr w:type="spellEnd"/>
      <w:r w:rsidRPr="00937C0E">
        <w:rPr>
          <w:rFonts w:ascii="Times New Roman" w:eastAsia="Times New Roman" w:hAnsi="Times New Roman" w:cs="Times New Roman"/>
          <w:color w:val="000000" w:themeColor="text1"/>
          <w:sz w:val="24"/>
          <w:szCs w:val="24"/>
        </w:rPr>
        <w:t xml:space="preserve">̆ матрицы </w:t>
      </w:r>
      <w:proofErr w:type="spellStart"/>
      <w:r w:rsidRPr="00937C0E">
        <w:rPr>
          <w:rFonts w:ascii="Times New Roman" w:eastAsia="Times New Roman" w:hAnsi="Times New Roman" w:cs="Times New Roman"/>
          <w:color w:val="000000" w:themeColor="text1"/>
          <w:sz w:val="24"/>
          <w:szCs w:val="24"/>
        </w:rPr>
        <w:t>выигрышеи</w:t>
      </w:r>
      <w:proofErr w:type="spellEnd"/>
      <w:r w:rsidRPr="00937C0E">
        <w:rPr>
          <w:rFonts w:ascii="Times New Roman" w:eastAsia="Times New Roman" w:hAnsi="Times New Roman" w:cs="Times New Roman"/>
          <w:color w:val="000000" w:themeColor="text1"/>
          <w:sz w:val="24"/>
          <w:szCs w:val="24"/>
        </w:rPr>
        <w:t>̆ C (</w:t>
      </w:r>
      <w:proofErr w:type="spellStart"/>
      <w:r w:rsidRPr="00937C0E">
        <w:rPr>
          <w:rFonts w:ascii="Times New Roman" w:eastAsia="Times New Roman" w:hAnsi="Times New Roman" w:cs="Times New Roman"/>
          <w:color w:val="000000" w:themeColor="text1"/>
          <w:sz w:val="24"/>
          <w:szCs w:val="24"/>
        </w:rPr>
        <w:t>cij</w:t>
      </w:r>
      <w:proofErr w:type="spellEnd"/>
      <w:r w:rsidRPr="00937C0E">
        <w:rPr>
          <w:rFonts w:ascii="Times New Roman" w:eastAsia="Times New Roman" w:hAnsi="Times New Roman" w:cs="Times New Roman"/>
          <w:color w:val="000000" w:themeColor="text1"/>
          <w:sz w:val="24"/>
          <w:szCs w:val="24"/>
        </w:rPr>
        <w:t xml:space="preserve"> ) рассматривается матрица B (</w:t>
      </w:r>
      <w:proofErr w:type="spellStart"/>
      <w:r w:rsidRPr="00937C0E">
        <w:rPr>
          <w:rFonts w:ascii="Times New Roman" w:eastAsia="Times New Roman" w:hAnsi="Times New Roman" w:cs="Times New Roman"/>
          <w:color w:val="000000" w:themeColor="text1"/>
          <w:sz w:val="24"/>
          <w:szCs w:val="24"/>
        </w:rPr>
        <w:t>bij</w:t>
      </w:r>
      <w:proofErr w:type="spellEnd"/>
      <w:r w:rsidRPr="00937C0E">
        <w:rPr>
          <w:rFonts w:ascii="Times New Roman" w:eastAsia="Times New Roman" w:hAnsi="Times New Roman" w:cs="Times New Roman"/>
          <w:color w:val="000000" w:themeColor="text1"/>
          <w:sz w:val="24"/>
          <w:szCs w:val="24"/>
        </w:rPr>
        <w:t xml:space="preserve"> ) , где </w:t>
      </w:r>
    </w:p>
    <w:p w14:paraId="72DF878F" w14:textId="5F4D1971" w:rsidR="0D98AB8A" w:rsidRPr="00937C0E" w:rsidRDefault="0D98AB8A" w:rsidP="3F54719B">
      <w:pPr>
        <w:spacing w:line="360" w:lineRule="auto"/>
        <w:jc w:val="center"/>
        <w:rPr>
          <w:rFonts w:ascii="Times New Roman" w:eastAsia="Calibri" w:hAnsi="Times New Roman" w:cs="Times New Roman"/>
          <w:color w:val="000000" w:themeColor="text1"/>
          <w:sz w:val="24"/>
          <w:szCs w:val="24"/>
          <w:lang w:val="en-US"/>
        </w:rPr>
      </w:pPr>
      <w:r w:rsidRPr="00937C0E">
        <w:rPr>
          <w:rFonts w:ascii="Times New Roman" w:eastAsia="Times New Roman" w:hAnsi="Times New Roman" w:cs="Times New Roman"/>
          <w:color w:val="000000" w:themeColor="text1"/>
          <w:sz w:val="24"/>
          <w:szCs w:val="24"/>
          <w:lang w:val="en-US"/>
        </w:rPr>
        <w:t>Alpha*</w:t>
      </w:r>
      <w:proofErr w:type="gramStart"/>
      <w:r w:rsidRPr="00937C0E">
        <w:rPr>
          <w:rFonts w:ascii="Times New Roman" w:eastAsia="Times New Roman" w:hAnsi="Times New Roman" w:cs="Times New Roman"/>
          <w:color w:val="000000" w:themeColor="text1"/>
          <w:sz w:val="24"/>
          <w:szCs w:val="24"/>
          <w:lang w:val="en-US"/>
        </w:rPr>
        <w:t>max(</w:t>
      </w:r>
      <w:proofErr w:type="gramEnd"/>
      <w:r w:rsidRPr="00937C0E">
        <w:rPr>
          <w:rFonts w:ascii="Times New Roman" w:eastAsia="Times New Roman" w:hAnsi="Times New Roman" w:cs="Times New Roman"/>
          <w:color w:val="000000" w:themeColor="text1"/>
          <w:sz w:val="24"/>
          <w:szCs w:val="24"/>
          <w:lang w:val="en-US"/>
        </w:rPr>
        <w:t>Ai)+(1-Alpha)*min(Ai)</w:t>
      </w:r>
    </w:p>
    <w:p w14:paraId="2425F9C9" w14:textId="41E58A56"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 xml:space="preserve">Здесь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некоторое число, 0&lt;</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&lt;1, характеризующее степень оптимизма игрока. Тогда число 1 -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можно понимать как степень пессимизма. При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 0 в </w:t>
      </w:r>
      <w:proofErr w:type="spellStart"/>
      <w:r w:rsidRPr="00937C0E">
        <w:rPr>
          <w:rFonts w:ascii="Times New Roman" w:eastAsia="Times New Roman" w:hAnsi="Times New Roman" w:cs="Times New Roman"/>
          <w:color w:val="000000" w:themeColor="text1"/>
          <w:sz w:val="24"/>
          <w:szCs w:val="24"/>
        </w:rPr>
        <w:t>каждои</w:t>
      </w:r>
      <w:proofErr w:type="spellEnd"/>
      <w:r w:rsidRPr="00937C0E">
        <w:rPr>
          <w:rFonts w:ascii="Times New Roman" w:eastAsia="Times New Roman" w:hAnsi="Times New Roman" w:cs="Times New Roman"/>
          <w:color w:val="000000" w:themeColor="text1"/>
          <w:sz w:val="24"/>
          <w:szCs w:val="24"/>
        </w:rPr>
        <w:t xml:space="preserve">̆ строке во всех столбцах стоит одно и то же число, равное </w:t>
      </w:r>
      <w:proofErr w:type="gramStart"/>
      <w:r w:rsidRPr="00937C0E">
        <w:rPr>
          <w:rFonts w:ascii="Times New Roman" w:eastAsia="Times New Roman" w:hAnsi="Times New Roman" w:cs="Times New Roman"/>
          <w:color w:val="000000" w:themeColor="text1"/>
          <w:sz w:val="24"/>
          <w:szCs w:val="24"/>
        </w:rPr>
        <w:t xml:space="preserve">мак- </w:t>
      </w:r>
      <w:proofErr w:type="spellStart"/>
      <w:r w:rsidRPr="00937C0E">
        <w:rPr>
          <w:rFonts w:ascii="Times New Roman" w:eastAsia="Times New Roman" w:hAnsi="Times New Roman" w:cs="Times New Roman"/>
          <w:color w:val="000000" w:themeColor="text1"/>
          <w:sz w:val="24"/>
          <w:szCs w:val="24"/>
        </w:rPr>
        <w:t>симальному</w:t>
      </w:r>
      <w:proofErr w:type="spellEnd"/>
      <w:proofErr w:type="gramEnd"/>
      <w:r w:rsidRPr="00937C0E">
        <w:rPr>
          <w:rFonts w:ascii="Times New Roman" w:eastAsia="Times New Roman" w:hAnsi="Times New Roman" w:cs="Times New Roman"/>
          <w:color w:val="000000" w:themeColor="text1"/>
          <w:sz w:val="24"/>
          <w:szCs w:val="24"/>
        </w:rPr>
        <w:t xml:space="preserve"> выигрышу при выборе </w:t>
      </w:r>
      <w:proofErr w:type="spellStart"/>
      <w:r w:rsidRPr="00937C0E">
        <w:rPr>
          <w:rFonts w:ascii="Times New Roman" w:eastAsia="Times New Roman" w:hAnsi="Times New Roman" w:cs="Times New Roman"/>
          <w:color w:val="000000" w:themeColor="text1"/>
          <w:sz w:val="24"/>
          <w:szCs w:val="24"/>
        </w:rPr>
        <w:t>соответствующеи</w:t>
      </w:r>
      <w:proofErr w:type="spellEnd"/>
      <w:r w:rsidRPr="00937C0E">
        <w:rPr>
          <w:rFonts w:ascii="Times New Roman" w:eastAsia="Times New Roman" w:hAnsi="Times New Roman" w:cs="Times New Roman"/>
          <w:color w:val="000000" w:themeColor="text1"/>
          <w:sz w:val="24"/>
          <w:szCs w:val="24"/>
        </w:rPr>
        <w:t xml:space="preserve">̆ строке стратегии, то есть </w:t>
      </w:r>
      <w:proofErr w:type="spellStart"/>
      <w:r w:rsidRPr="00937C0E">
        <w:rPr>
          <w:rFonts w:ascii="Times New Roman" w:eastAsia="Times New Roman" w:hAnsi="Times New Roman" w:cs="Times New Roman"/>
          <w:color w:val="000000" w:themeColor="text1"/>
          <w:sz w:val="24"/>
          <w:szCs w:val="24"/>
        </w:rPr>
        <w:t>самыи</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оптимистичныи</w:t>
      </w:r>
      <w:proofErr w:type="spellEnd"/>
      <w:r w:rsidRPr="00937C0E">
        <w:rPr>
          <w:rFonts w:ascii="Times New Roman" w:eastAsia="Times New Roman" w:hAnsi="Times New Roman" w:cs="Times New Roman"/>
          <w:color w:val="000000" w:themeColor="text1"/>
          <w:sz w:val="24"/>
          <w:szCs w:val="24"/>
        </w:rPr>
        <w:t xml:space="preserve">̆ результат. При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 1 матрица </w:t>
      </w:r>
      <w:r w:rsidRPr="00937C0E">
        <w:rPr>
          <w:rFonts w:ascii="Times New Roman" w:eastAsia="Times New Roman" w:hAnsi="Times New Roman" w:cs="Times New Roman"/>
          <w:color w:val="000000" w:themeColor="text1"/>
          <w:sz w:val="24"/>
          <w:szCs w:val="24"/>
          <w:lang w:val="en-US"/>
        </w:rPr>
        <w:t>B</w:t>
      </w:r>
      <w:r w:rsidRPr="00937C0E">
        <w:rPr>
          <w:rFonts w:ascii="Times New Roman" w:eastAsia="Times New Roman" w:hAnsi="Times New Roman" w:cs="Times New Roman"/>
          <w:color w:val="000000" w:themeColor="text1"/>
          <w:sz w:val="24"/>
          <w:szCs w:val="24"/>
        </w:rPr>
        <w:t xml:space="preserve"> совпадает с </w:t>
      </w:r>
      <w:proofErr w:type="spellStart"/>
      <w:r w:rsidRPr="00937C0E">
        <w:rPr>
          <w:rFonts w:ascii="Times New Roman" w:eastAsia="Times New Roman" w:hAnsi="Times New Roman" w:cs="Times New Roman"/>
          <w:color w:val="000000" w:themeColor="text1"/>
          <w:sz w:val="24"/>
          <w:szCs w:val="24"/>
        </w:rPr>
        <w:t>матрицеи</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выигрышеи</w:t>
      </w:r>
      <w:proofErr w:type="spellEnd"/>
      <w:r w:rsidRPr="00937C0E">
        <w:rPr>
          <w:rFonts w:ascii="Times New Roman" w:eastAsia="Times New Roman" w:hAnsi="Times New Roman" w:cs="Times New Roman"/>
          <w:color w:val="000000" w:themeColor="text1"/>
          <w:sz w:val="24"/>
          <w:szCs w:val="24"/>
        </w:rPr>
        <w:t xml:space="preserve">̆ </w:t>
      </w:r>
      <w:r w:rsidRPr="00937C0E">
        <w:rPr>
          <w:rFonts w:ascii="Times New Roman" w:eastAsia="Times New Roman" w:hAnsi="Times New Roman" w:cs="Times New Roman"/>
          <w:color w:val="000000" w:themeColor="text1"/>
          <w:sz w:val="24"/>
          <w:szCs w:val="24"/>
          <w:lang w:val="en-US"/>
        </w:rPr>
        <w:t>C</w:t>
      </w:r>
      <w:r w:rsidRPr="00937C0E">
        <w:rPr>
          <w:rFonts w:ascii="Times New Roman" w:eastAsia="Times New Roman" w:hAnsi="Times New Roman" w:cs="Times New Roman"/>
          <w:color w:val="000000" w:themeColor="text1"/>
          <w:sz w:val="24"/>
          <w:szCs w:val="24"/>
        </w:rPr>
        <w:t xml:space="preserve">, и критерий Гурвица превращается в критерий Вальда; при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 0 – в критерий «</w:t>
      </w:r>
      <w:proofErr w:type="spellStart"/>
      <w:r w:rsidRPr="00937C0E">
        <w:rPr>
          <w:rFonts w:ascii="Times New Roman" w:eastAsia="Times New Roman" w:hAnsi="Times New Roman" w:cs="Times New Roman"/>
          <w:color w:val="000000" w:themeColor="text1"/>
          <w:sz w:val="24"/>
          <w:szCs w:val="24"/>
        </w:rPr>
        <w:t>крайнего</w:t>
      </w:r>
      <w:proofErr w:type="spellEnd"/>
      <w:r w:rsidRPr="00937C0E">
        <w:rPr>
          <w:rFonts w:ascii="Times New Roman" w:eastAsia="Times New Roman" w:hAnsi="Times New Roman" w:cs="Times New Roman"/>
          <w:color w:val="000000" w:themeColor="text1"/>
          <w:sz w:val="24"/>
          <w:szCs w:val="24"/>
        </w:rPr>
        <w:t xml:space="preserve"> оптимизма», при других значениях </w:t>
      </w:r>
      <w:r w:rsidRPr="00937C0E">
        <w:rPr>
          <w:rFonts w:ascii="Times New Roman" w:eastAsia="Times New Roman" w:hAnsi="Times New Roman" w:cs="Times New Roman"/>
          <w:color w:val="000000" w:themeColor="text1"/>
          <w:sz w:val="24"/>
          <w:szCs w:val="24"/>
          <w:lang w:val="en-US"/>
        </w:rPr>
        <w:t></w:t>
      </w:r>
      <w:r w:rsidRPr="00937C0E">
        <w:rPr>
          <w:rFonts w:ascii="Times New Roman" w:eastAsia="Times New Roman" w:hAnsi="Times New Roman" w:cs="Times New Roman"/>
          <w:color w:val="000000" w:themeColor="text1"/>
          <w:sz w:val="24"/>
          <w:szCs w:val="24"/>
        </w:rPr>
        <w:t xml:space="preserve"> получается нечто среднее – ближе к оптимизму, если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близко к 0, или ближе к пессимизму, если </w:t>
      </w:r>
      <w:r w:rsidRPr="00937C0E">
        <w:rPr>
          <w:rFonts w:ascii="Times New Roman" w:eastAsia="Times New Roman" w:hAnsi="Times New Roman" w:cs="Times New Roman"/>
          <w:color w:val="000000" w:themeColor="text1"/>
          <w:sz w:val="24"/>
          <w:szCs w:val="24"/>
          <w:lang w:val="en-US"/>
        </w:rPr>
        <w:t>Alpha</w:t>
      </w:r>
      <w:r w:rsidRPr="00937C0E">
        <w:rPr>
          <w:rFonts w:ascii="Times New Roman" w:eastAsia="Times New Roman" w:hAnsi="Times New Roman" w:cs="Times New Roman"/>
          <w:color w:val="000000" w:themeColor="text1"/>
          <w:sz w:val="24"/>
          <w:szCs w:val="24"/>
        </w:rPr>
        <w:t xml:space="preserve"> близко к 1. Критерий Гурвица заключается в применении принципа гарантированного результата (критерия Вальда) к матрице </w:t>
      </w:r>
      <w:r w:rsidRPr="00937C0E">
        <w:rPr>
          <w:rFonts w:ascii="Times New Roman" w:eastAsia="Times New Roman" w:hAnsi="Times New Roman" w:cs="Times New Roman"/>
          <w:color w:val="000000" w:themeColor="text1"/>
          <w:sz w:val="24"/>
          <w:szCs w:val="24"/>
          <w:lang w:val="en-US"/>
        </w:rPr>
        <w:t>B</w:t>
      </w:r>
      <w:r w:rsidRPr="00937C0E">
        <w:rPr>
          <w:rFonts w:ascii="Times New Roman" w:eastAsia="Times New Roman" w:hAnsi="Times New Roman" w:cs="Times New Roman"/>
          <w:color w:val="000000" w:themeColor="text1"/>
          <w:sz w:val="24"/>
          <w:szCs w:val="24"/>
        </w:rPr>
        <w:t xml:space="preserve"> .</w:t>
      </w:r>
    </w:p>
    <w:p w14:paraId="4637A05A" w14:textId="354CE732"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lang w:val="en-US"/>
        </w:rPr>
        <w:t> </w:t>
      </w:r>
      <w:r w:rsidRPr="00937C0E">
        <w:rPr>
          <w:rFonts w:ascii="Times New Roman" w:eastAsia="Times New Roman" w:hAnsi="Times New Roman" w:cs="Times New Roman"/>
          <w:color w:val="000000" w:themeColor="text1"/>
          <w:sz w:val="24"/>
          <w:szCs w:val="24"/>
        </w:rPr>
        <w:t xml:space="preserve">Запишем линейную свертку: </w:t>
      </w:r>
    </w:p>
    <w:p w14:paraId="0C06B890" w14:textId="1E3FA5E2" w:rsidR="0D98AB8A" w:rsidRPr="00937C0E" w:rsidRDefault="0D98AB8A" w:rsidP="00FF70BB">
      <w:pPr>
        <w:spacing w:line="360" w:lineRule="auto"/>
        <w:ind w:right="708"/>
        <w:jc w:val="right"/>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Таблица 4 – «Линейная свертка»</w:t>
      </w:r>
    </w:p>
    <w:tbl>
      <w:tblPr>
        <w:tblW w:w="0" w:type="auto"/>
        <w:jc w:val="center"/>
        <w:tblLayout w:type="fixed"/>
        <w:tblLook w:val="04A0" w:firstRow="1" w:lastRow="0" w:firstColumn="1" w:lastColumn="0" w:noHBand="0" w:noVBand="1"/>
      </w:tblPr>
      <w:tblGrid>
        <w:gridCol w:w="1290"/>
        <w:gridCol w:w="495"/>
        <w:gridCol w:w="570"/>
        <w:gridCol w:w="585"/>
        <w:gridCol w:w="510"/>
        <w:gridCol w:w="750"/>
        <w:gridCol w:w="555"/>
        <w:gridCol w:w="555"/>
        <w:gridCol w:w="510"/>
        <w:gridCol w:w="600"/>
        <w:gridCol w:w="555"/>
        <w:gridCol w:w="840"/>
      </w:tblGrid>
      <w:tr w:rsidR="00C664B3" w:rsidRPr="00937C0E" w14:paraId="6A93CE58" w14:textId="77777777" w:rsidTr="0FCB4E82">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3FCAAD66" w14:textId="0C0BCD11"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Alpha</w:t>
            </w:r>
          </w:p>
        </w:tc>
        <w:tc>
          <w:tcPr>
            <w:tcW w:w="495" w:type="dxa"/>
            <w:tcBorders>
              <w:top w:val="single" w:sz="6" w:space="0" w:color="auto"/>
              <w:left w:val="single" w:sz="6" w:space="0" w:color="auto"/>
              <w:bottom w:val="single" w:sz="6" w:space="0" w:color="auto"/>
              <w:right w:val="single" w:sz="6" w:space="0" w:color="auto"/>
            </w:tcBorders>
            <w:vAlign w:val="center"/>
          </w:tcPr>
          <w:p w14:paraId="2F0CCBFC" w14:textId="617EE685"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w:t>
            </w:r>
          </w:p>
        </w:tc>
        <w:tc>
          <w:tcPr>
            <w:tcW w:w="570" w:type="dxa"/>
            <w:tcBorders>
              <w:top w:val="single" w:sz="6" w:space="0" w:color="auto"/>
              <w:left w:val="single" w:sz="6" w:space="0" w:color="auto"/>
              <w:bottom w:val="single" w:sz="6" w:space="0" w:color="auto"/>
              <w:right w:val="single" w:sz="6" w:space="0" w:color="auto"/>
            </w:tcBorders>
            <w:vAlign w:val="center"/>
          </w:tcPr>
          <w:p w14:paraId="06C35E0E" w14:textId="3B97C3F3"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0,1</w:t>
            </w:r>
          </w:p>
        </w:tc>
        <w:tc>
          <w:tcPr>
            <w:tcW w:w="585" w:type="dxa"/>
            <w:tcBorders>
              <w:top w:val="single" w:sz="6" w:space="0" w:color="auto"/>
              <w:left w:val="single" w:sz="6" w:space="0" w:color="auto"/>
              <w:bottom w:val="single" w:sz="6" w:space="0" w:color="auto"/>
              <w:right w:val="single" w:sz="6" w:space="0" w:color="auto"/>
            </w:tcBorders>
            <w:vAlign w:val="center"/>
          </w:tcPr>
          <w:p w14:paraId="780151A1" w14:textId="5A0035E9"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0,2</w:t>
            </w:r>
          </w:p>
        </w:tc>
        <w:tc>
          <w:tcPr>
            <w:tcW w:w="510" w:type="dxa"/>
            <w:tcBorders>
              <w:top w:val="single" w:sz="6" w:space="0" w:color="auto"/>
              <w:left w:val="single" w:sz="6" w:space="0" w:color="auto"/>
              <w:bottom w:val="single" w:sz="6" w:space="0" w:color="auto"/>
              <w:right w:val="single" w:sz="6" w:space="0" w:color="auto"/>
            </w:tcBorders>
            <w:vAlign w:val="center"/>
          </w:tcPr>
          <w:p w14:paraId="72E2934F" w14:textId="185CB8D2"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0,3</w:t>
            </w:r>
          </w:p>
        </w:tc>
        <w:tc>
          <w:tcPr>
            <w:tcW w:w="750" w:type="dxa"/>
            <w:tcBorders>
              <w:top w:val="single" w:sz="6" w:space="0" w:color="auto"/>
              <w:left w:val="single" w:sz="6" w:space="0" w:color="auto"/>
              <w:bottom w:val="single" w:sz="6" w:space="0" w:color="auto"/>
              <w:right w:val="single" w:sz="6" w:space="0" w:color="auto"/>
            </w:tcBorders>
            <w:vAlign w:val="center"/>
          </w:tcPr>
          <w:p w14:paraId="4D16F262" w14:textId="4B2DC01D"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0,4</w:t>
            </w:r>
          </w:p>
        </w:tc>
        <w:tc>
          <w:tcPr>
            <w:tcW w:w="555" w:type="dxa"/>
            <w:tcBorders>
              <w:top w:val="single" w:sz="6" w:space="0" w:color="auto"/>
              <w:left w:val="single" w:sz="6" w:space="0" w:color="auto"/>
              <w:bottom w:val="single" w:sz="6" w:space="0" w:color="auto"/>
              <w:right w:val="single" w:sz="6" w:space="0" w:color="auto"/>
            </w:tcBorders>
            <w:vAlign w:val="center"/>
          </w:tcPr>
          <w:p w14:paraId="49318867" w14:textId="6036AE02"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0,5</w:t>
            </w:r>
          </w:p>
        </w:tc>
        <w:tc>
          <w:tcPr>
            <w:tcW w:w="555" w:type="dxa"/>
            <w:tcBorders>
              <w:top w:val="single" w:sz="6" w:space="0" w:color="auto"/>
              <w:left w:val="single" w:sz="6" w:space="0" w:color="auto"/>
              <w:bottom w:val="single" w:sz="6" w:space="0" w:color="auto"/>
              <w:right w:val="single" w:sz="6" w:space="0" w:color="auto"/>
            </w:tcBorders>
            <w:vAlign w:val="center"/>
          </w:tcPr>
          <w:p w14:paraId="1FD6B5EA" w14:textId="7A37F899"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0,6</w:t>
            </w:r>
          </w:p>
        </w:tc>
        <w:tc>
          <w:tcPr>
            <w:tcW w:w="510" w:type="dxa"/>
            <w:tcBorders>
              <w:top w:val="single" w:sz="6" w:space="0" w:color="auto"/>
              <w:left w:val="single" w:sz="6" w:space="0" w:color="auto"/>
              <w:bottom w:val="single" w:sz="6" w:space="0" w:color="auto"/>
              <w:right w:val="single" w:sz="6" w:space="0" w:color="auto"/>
            </w:tcBorders>
            <w:vAlign w:val="center"/>
          </w:tcPr>
          <w:p w14:paraId="5FBDAC8C" w14:textId="53A0A614"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0,7</w:t>
            </w:r>
          </w:p>
        </w:tc>
        <w:tc>
          <w:tcPr>
            <w:tcW w:w="600" w:type="dxa"/>
            <w:tcBorders>
              <w:top w:val="single" w:sz="6" w:space="0" w:color="auto"/>
              <w:left w:val="single" w:sz="6" w:space="0" w:color="auto"/>
              <w:bottom w:val="single" w:sz="6" w:space="0" w:color="auto"/>
              <w:right w:val="single" w:sz="6" w:space="0" w:color="auto"/>
            </w:tcBorders>
            <w:vAlign w:val="center"/>
          </w:tcPr>
          <w:p w14:paraId="575E0E6E" w14:textId="19353DAE"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0,8</w:t>
            </w:r>
          </w:p>
        </w:tc>
        <w:tc>
          <w:tcPr>
            <w:tcW w:w="555" w:type="dxa"/>
            <w:tcBorders>
              <w:top w:val="single" w:sz="6" w:space="0" w:color="auto"/>
              <w:left w:val="single" w:sz="6" w:space="0" w:color="auto"/>
              <w:bottom w:val="single" w:sz="6" w:space="0" w:color="auto"/>
              <w:right w:val="single" w:sz="6" w:space="0" w:color="auto"/>
            </w:tcBorders>
            <w:vAlign w:val="center"/>
          </w:tcPr>
          <w:p w14:paraId="55965DB4" w14:textId="67757BD3"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0,9</w:t>
            </w:r>
          </w:p>
        </w:tc>
        <w:tc>
          <w:tcPr>
            <w:tcW w:w="840" w:type="dxa"/>
            <w:tcBorders>
              <w:top w:val="single" w:sz="6" w:space="0" w:color="auto"/>
              <w:left w:val="single" w:sz="6" w:space="0" w:color="auto"/>
              <w:bottom w:val="single" w:sz="6" w:space="0" w:color="auto"/>
              <w:right w:val="single" w:sz="6" w:space="0" w:color="auto"/>
            </w:tcBorders>
            <w:vAlign w:val="center"/>
          </w:tcPr>
          <w:p w14:paraId="70F88AD3" w14:textId="1E5AF2F4"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1</w:t>
            </w:r>
          </w:p>
        </w:tc>
      </w:tr>
      <w:tr w:rsidR="00C664B3" w:rsidRPr="00937C0E" w14:paraId="4E7B4376"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9B7324C" w14:textId="2BF8755A"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А1</w:t>
            </w:r>
          </w:p>
        </w:tc>
        <w:tc>
          <w:tcPr>
            <w:tcW w:w="495" w:type="dxa"/>
            <w:tcBorders>
              <w:top w:val="single" w:sz="6" w:space="0" w:color="auto"/>
              <w:left w:val="single" w:sz="6" w:space="0" w:color="auto"/>
              <w:bottom w:val="single" w:sz="6" w:space="0" w:color="auto"/>
              <w:right w:val="single" w:sz="6" w:space="0" w:color="auto"/>
            </w:tcBorders>
            <w:vAlign w:val="bottom"/>
          </w:tcPr>
          <w:p w14:paraId="53954B4D" w14:textId="4A411895"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25</w:t>
            </w:r>
          </w:p>
        </w:tc>
        <w:tc>
          <w:tcPr>
            <w:tcW w:w="570" w:type="dxa"/>
            <w:tcBorders>
              <w:top w:val="single" w:sz="6" w:space="0" w:color="auto"/>
              <w:left w:val="single" w:sz="6" w:space="0" w:color="auto"/>
              <w:bottom w:val="single" w:sz="6" w:space="0" w:color="auto"/>
              <w:right w:val="single" w:sz="6" w:space="0" w:color="auto"/>
            </w:tcBorders>
            <w:vAlign w:val="bottom"/>
          </w:tcPr>
          <w:p w14:paraId="3FD4AA57" w14:textId="3530FC63"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27</w:t>
            </w:r>
          </w:p>
        </w:tc>
        <w:tc>
          <w:tcPr>
            <w:tcW w:w="585" w:type="dxa"/>
            <w:tcBorders>
              <w:top w:val="single" w:sz="6" w:space="0" w:color="auto"/>
              <w:left w:val="single" w:sz="6" w:space="0" w:color="auto"/>
              <w:bottom w:val="single" w:sz="6" w:space="0" w:color="auto"/>
              <w:right w:val="single" w:sz="6" w:space="0" w:color="auto"/>
            </w:tcBorders>
            <w:vAlign w:val="bottom"/>
          </w:tcPr>
          <w:p w14:paraId="2ADEFBAB" w14:textId="16F28228"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29</w:t>
            </w:r>
          </w:p>
        </w:tc>
        <w:tc>
          <w:tcPr>
            <w:tcW w:w="510" w:type="dxa"/>
            <w:tcBorders>
              <w:top w:val="single" w:sz="6" w:space="0" w:color="auto"/>
              <w:left w:val="single" w:sz="6" w:space="0" w:color="auto"/>
              <w:bottom w:val="single" w:sz="6" w:space="0" w:color="auto"/>
              <w:right w:val="single" w:sz="6" w:space="0" w:color="auto"/>
            </w:tcBorders>
            <w:vAlign w:val="bottom"/>
          </w:tcPr>
          <w:p w14:paraId="77754AC1" w14:textId="5B75A504"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31</w:t>
            </w:r>
          </w:p>
        </w:tc>
        <w:tc>
          <w:tcPr>
            <w:tcW w:w="750" w:type="dxa"/>
            <w:tcBorders>
              <w:top w:val="single" w:sz="6" w:space="0" w:color="auto"/>
              <w:left w:val="single" w:sz="6" w:space="0" w:color="auto"/>
              <w:bottom w:val="single" w:sz="6" w:space="0" w:color="auto"/>
              <w:right w:val="single" w:sz="6" w:space="0" w:color="auto"/>
            </w:tcBorders>
            <w:vAlign w:val="bottom"/>
          </w:tcPr>
          <w:p w14:paraId="183D8377" w14:textId="360F07B1"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33</w:t>
            </w:r>
          </w:p>
        </w:tc>
        <w:tc>
          <w:tcPr>
            <w:tcW w:w="555" w:type="dxa"/>
            <w:tcBorders>
              <w:top w:val="single" w:sz="6" w:space="0" w:color="auto"/>
              <w:left w:val="single" w:sz="6" w:space="0" w:color="auto"/>
              <w:bottom w:val="single" w:sz="6" w:space="0" w:color="auto"/>
              <w:right w:val="single" w:sz="6" w:space="0" w:color="auto"/>
            </w:tcBorders>
            <w:vAlign w:val="bottom"/>
          </w:tcPr>
          <w:p w14:paraId="5B23C355" w14:textId="7DCB4E98"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35</w:t>
            </w:r>
          </w:p>
        </w:tc>
        <w:tc>
          <w:tcPr>
            <w:tcW w:w="555" w:type="dxa"/>
            <w:tcBorders>
              <w:top w:val="single" w:sz="6" w:space="0" w:color="auto"/>
              <w:left w:val="single" w:sz="6" w:space="0" w:color="auto"/>
              <w:bottom w:val="single" w:sz="6" w:space="0" w:color="auto"/>
              <w:right w:val="single" w:sz="6" w:space="0" w:color="auto"/>
            </w:tcBorders>
            <w:vAlign w:val="bottom"/>
          </w:tcPr>
          <w:p w14:paraId="57EBAF2C" w14:textId="3A78D941"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37</w:t>
            </w:r>
          </w:p>
        </w:tc>
        <w:tc>
          <w:tcPr>
            <w:tcW w:w="510" w:type="dxa"/>
            <w:tcBorders>
              <w:top w:val="single" w:sz="6" w:space="0" w:color="auto"/>
              <w:left w:val="single" w:sz="6" w:space="0" w:color="auto"/>
              <w:bottom w:val="single" w:sz="6" w:space="0" w:color="auto"/>
              <w:right w:val="single" w:sz="6" w:space="0" w:color="auto"/>
            </w:tcBorders>
            <w:vAlign w:val="bottom"/>
          </w:tcPr>
          <w:p w14:paraId="2A3D0C4B" w14:textId="46005D09"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39</w:t>
            </w:r>
          </w:p>
        </w:tc>
        <w:tc>
          <w:tcPr>
            <w:tcW w:w="600" w:type="dxa"/>
            <w:tcBorders>
              <w:top w:val="single" w:sz="6" w:space="0" w:color="auto"/>
              <w:left w:val="single" w:sz="6" w:space="0" w:color="auto"/>
              <w:bottom w:val="single" w:sz="6" w:space="0" w:color="auto"/>
              <w:right w:val="single" w:sz="6" w:space="0" w:color="auto"/>
            </w:tcBorders>
            <w:vAlign w:val="bottom"/>
          </w:tcPr>
          <w:p w14:paraId="31B9B867" w14:textId="015B2B7C"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41</w:t>
            </w:r>
          </w:p>
        </w:tc>
        <w:tc>
          <w:tcPr>
            <w:tcW w:w="555" w:type="dxa"/>
            <w:tcBorders>
              <w:top w:val="single" w:sz="6" w:space="0" w:color="auto"/>
              <w:left w:val="single" w:sz="6" w:space="0" w:color="auto"/>
              <w:bottom w:val="single" w:sz="6" w:space="0" w:color="auto"/>
              <w:right w:val="single" w:sz="6" w:space="0" w:color="auto"/>
            </w:tcBorders>
            <w:vAlign w:val="bottom"/>
          </w:tcPr>
          <w:p w14:paraId="698B81D9" w14:textId="70C20E19"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43</w:t>
            </w:r>
          </w:p>
        </w:tc>
        <w:tc>
          <w:tcPr>
            <w:tcW w:w="840" w:type="dxa"/>
            <w:tcBorders>
              <w:top w:val="single" w:sz="6" w:space="0" w:color="auto"/>
              <w:left w:val="single" w:sz="6" w:space="0" w:color="auto"/>
              <w:bottom w:val="single" w:sz="6" w:space="0" w:color="auto"/>
              <w:right w:val="single" w:sz="6" w:space="0" w:color="auto"/>
            </w:tcBorders>
            <w:vAlign w:val="bottom"/>
          </w:tcPr>
          <w:p w14:paraId="0EB3D12B" w14:textId="78AE700B"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45</w:t>
            </w:r>
          </w:p>
        </w:tc>
      </w:tr>
      <w:tr w:rsidR="00C664B3" w:rsidRPr="00937C0E" w14:paraId="2DF62112"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71D46E4B" w14:textId="799E3F1C"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А2</w:t>
            </w:r>
          </w:p>
        </w:tc>
        <w:tc>
          <w:tcPr>
            <w:tcW w:w="495" w:type="dxa"/>
            <w:tcBorders>
              <w:top w:val="single" w:sz="6" w:space="0" w:color="auto"/>
              <w:left w:val="single" w:sz="6" w:space="0" w:color="auto"/>
              <w:bottom w:val="single" w:sz="6" w:space="0" w:color="auto"/>
              <w:right w:val="single" w:sz="6" w:space="0" w:color="auto"/>
            </w:tcBorders>
            <w:vAlign w:val="bottom"/>
          </w:tcPr>
          <w:p w14:paraId="49980B0A" w14:textId="51008876"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20</w:t>
            </w:r>
          </w:p>
        </w:tc>
        <w:tc>
          <w:tcPr>
            <w:tcW w:w="570" w:type="dxa"/>
            <w:tcBorders>
              <w:top w:val="single" w:sz="6" w:space="0" w:color="auto"/>
              <w:left w:val="single" w:sz="6" w:space="0" w:color="auto"/>
              <w:bottom w:val="single" w:sz="6" w:space="0" w:color="auto"/>
              <w:right w:val="single" w:sz="6" w:space="0" w:color="auto"/>
            </w:tcBorders>
            <w:vAlign w:val="bottom"/>
          </w:tcPr>
          <w:p w14:paraId="16A7A5A4" w14:textId="6154657B"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23</w:t>
            </w:r>
          </w:p>
        </w:tc>
        <w:tc>
          <w:tcPr>
            <w:tcW w:w="585" w:type="dxa"/>
            <w:tcBorders>
              <w:top w:val="single" w:sz="6" w:space="0" w:color="auto"/>
              <w:left w:val="single" w:sz="6" w:space="0" w:color="auto"/>
              <w:bottom w:val="single" w:sz="6" w:space="0" w:color="auto"/>
              <w:right w:val="single" w:sz="6" w:space="0" w:color="auto"/>
            </w:tcBorders>
            <w:vAlign w:val="bottom"/>
          </w:tcPr>
          <w:p w14:paraId="5E0187AD" w14:textId="5BBDA8AD"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26</w:t>
            </w:r>
          </w:p>
        </w:tc>
        <w:tc>
          <w:tcPr>
            <w:tcW w:w="510" w:type="dxa"/>
            <w:tcBorders>
              <w:top w:val="single" w:sz="6" w:space="0" w:color="auto"/>
              <w:left w:val="single" w:sz="6" w:space="0" w:color="auto"/>
              <w:bottom w:val="single" w:sz="6" w:space="0" w:color="auto"/>
              <w:right w:val="single" w:sz="6" w:space="0" w:color="auto"/>
            </w:tcBorders>
            <w:vAlign w:val="bottom"/>
          </w:tcPr>
          <w:p w14:paraId="1BA55825" w14:textId="2B2F56B3"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29</w:t>
            </w:r>
          </w:p>
        </w:tc>
        <w:tc>
          <w:tcPr>
            <w:tcW w:w="750" w:type="dxa"/>
            <w:tcBorders>
              <w:top w:val="single" w:sz="6" w:space="0" w:color="auto"/>
              <w:left w:val="single" w:sz="6" w:space="0" w:color="auto"/>
              <w:bottom w:val="single" w:sz="6" w:space="0" w:color="auto"/>
              <w:right w:val="single" w:sz="6" w:space="0" w:color="auto"/>
            </w:tcBorders>
            <w:vAlign w:val="bottom"/>
          </w:tcPr>
          <w:p w14:paraId="05F695DA" w14:textId="1D3A9060"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32</w:t>
            </w:r>
          </w:p>
        </w:tc>
        <w:tc>
          <w:tcPr>
            <w:tcW w:w="555" w:type="dxa"/>
            <w:tcBorders>
              <w:top w:val="single" w:sz="6" w:space="0" w:color="auto"/>
              <w:left w:val="single" w:sz="6" w:space="0" w:color="auto"/>
              <w:bottom w:val="single" w:sz="6" w:space="0" w:color="auto"/>
              <w:right w:val="single" w:sz="6" w:space="0" w:color="auto"/>
            </w:tcBorders>
            <w:vAlign w:val="bottom"/>
          </w:tcPr>
          <w:p w14:paraId="14BC21D6" w14:textId="7FB80BC6"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35</w:t>
            </w:r>
          </w:p>
        </w:tc>
        <w:tc>
          <w:tcPr>
            <w:tcW w:w="555" w:type="dxa"/>
            <w:tcBorders>
              <w:top w:val="single" w:sz="6" w:space="0" w:color="auto"/>
              <w:left w:val="single" w:sz="6" w:space="0" w:color="auto"/>
              <w:bottom w:val="single" w:sz="6" w:space="0" w:color="auto"/>
              <w:right w:val="single" w:sz="6" w:space="0" w:color="auto"/>
            </w:tcBorders>
            <w:vAlign w:val="bottom"/>
          </w:tcPr>
          <w:p w14:paraId="013B64CA" w14:textId="7926F0CB"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38</w:t>
            </w:r>
          </w:p>
        </w:tc>
        <w:tc>
          <w:tcPr>
            <w:tcW w:w="510" w:type="dxa"/>
            <w:tcBorders>
              <w:top w:val="single" w:sz="6" w:space="0" w:color="auto"/>
              <w:left w:val="single" w:sz="6" w:space="0" w:color="auto"/>
              <w:bottom w:val="single" w:sz="6" w:space="0" w:color="auto"/>
              <w:right w:val="single" w:sz="6" w:space="0" w:color="auto"/>
            </w:tcBorders>
            <w:vAlign w:val="bottom"/>
          </w:tcPr>
          <w:p w14:paraId="6EDA0305" w14:textId="097045DE"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41</w:t>
            </w:r>
          </w:p>
        </w:tc>
        <w:tc>
          <w:tcPr>
            <w:tcW w:w="600" w:type="dxa"/>
            <w:tcBorders>
              <w:top w:val="single" w:sz="6" w:space="0" w:color="auto"/>
              <w:left w:val="single" w:sz="6" w:space="0" w:color="auto"/>
              <w:bottom w:val="single" w:sz="6" w:space="0" w:color="auto"/>
              <w:right w:val="single" w:sz="6" w:space="0" w:color="auto"/>
            </w:tcBorders>
            <w:vAlign w:val="bottom"/>
          </w:tcPr>
          <w:p w14:paraId="34ADA3C4" w14:textId="34EF59DC"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44</w:t>
            </w:r>
          </w:p>
        </w:tc>
        <w:tc>
          <w:tcPr>
            <w:tcW w:w="555" w:type="dxa"/>
            <w:tcBorders>
              <w:top w:val="single" w:sz="6" w:space="0" w:color="auto"/>
              <w:left w:val="single" w:sz="6" w:space="0" w:color="auto"/>
              <w:bottom w:val="single" w:sz="6" w:space="0" w:color="auto"/>
              <w:right w:val="single" w:sz="6" w:space="0" w:color="auto"/>
            </w:tcBorders>
            <w:vAlign w:val="bottom"/>
          </w:tcPr>
          <w:p w14:paraId="146F0DF7" w14:textId="12B7B22E"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47</w:t>
            </w:r>
          </w:p>
        </w:tc>
        <w:tc>
          <w:tcPr>
            <w:tcW w:w="840" w:type="dxa"/>
            <w:tcBorders>
              <w:top w:val="single" w:sz="6" w:space="0" w:color="auto"/>
              <w:left w:val="single" w:sz="6" w:space="0" w:color="auto"/>
              <w:bottom w:val="single" w:sz="6" w:space="0" w:color="auto"/>
              <w:right w:val="single" w:sz="6" w:space="0" w:color="auto"/>
            </w:tcBorders>
            <w:shd w:val="clear" w:color="auto" w:fill="00B050"/>
            <w:vAlign w:val="bottom"/>
          </w:tcPr>
          <w:p w14:paraId="7C1383DA" w14:textId="18474BE0"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r>
      <w:tr w:rsidR="00C664B3" w:rsidRPr="00937C0E" w14:paraId="031B51C2"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5DD28BB7" w14:textId="4EA4A398"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А3</w:t>
            </w:r>
          </w:p>
        </w:tc>
        <w:tc>
          <w:tcPr>
            <w:tcW w:w="495" w:type="dxa"/>
            <w:tcBorders>
              <w:top w:val="single" w:sz="6" w:space="0" w:color="auto"/>
              <w:left w:val="single" w:sz="6" w:space="0" w:color="auto"/>
              <w:bottom w:val="single" w:sz="6" w:space="0" w:color="auto"/>
              <w:right w:val="single" w:sz="6" w:space="0" w:color="auto"/>
            </w:tcBorders>
            <w:shd w:val="clear" w:color="auto" w:fill="00B050"/>
            <w:vAlign w:val="bottom"/>
          </w:tcPr>
          <w:p w14:paraId="21C54042" w14:textId="484714ED"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30</w:t>
            </w:r>
          </w:p>
        </w:tc>
        <w:tc>
          <w:tcPr>
            <w:tcW w:w="570" w:type="dxa"/>
            <w:tcBorders>
              <w:top w:val="single" w:sz="6" w:space="0" w:color="auto"/>
              <w:left w:val="single" w:sz="6" w:space="0" w:color="auto"/>
              <w:bottom w:val="single" w:sz="6" w:space="0" w:color="auto"/>
              <w:right w:val="single" w:sz="6" w:space="0" w:color="auto"/>
            </w:tcBorders>
            <w:shd w:val="clear" w:color="auto" w:fill="00B050"/>
            <w:vAlign w:val="bottom"/>
          </w:tcPr>
          <w:p w14:paraId="62E7CB4A" w14:textId="05CBA881"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32</w:t>
            </w:r>
          </w:p>
        </w:tc>
        <w:tc>
          <w:tcPr>
            <w:tcW w:w="585" w:type="dxa"/>
            <w:tcBorders>
              <w:top w:val="single" w:sz="6" w:space="0" w:color="auto"/>
              <w:left w:val="single" w:sz="6" w:space="0" w:color="auto"/>
              <w:bottom w:val="single" w:sz="6" w:space="0" w:color="auto"/>
              <w:right w:val="single" w:sz="6" w:space="0" w:color="auto"/>
            </w:tcBorders>
            <w:shd w:val="clear" w:color="auto" w:fill="00B050"/>
            <w:vAlign w:val="bottom"/>
          </w:tcPr>
          <w:p w14:paraId="56AC9057" w14:textId="7FAA8CC6"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34</w:t>
            </w:r>
          </w:p>
        </w:tc>
        <w:tc>
          <w:tcPr>
            <w:tcW w:w="510" w:type="dxa"/>
            <w:tcBorders>
              <w:top w:val="single" w:sz="6" w:space="0" w:color="auto"/>
              <w:left w:val="single" w:sz="6" w:space="0" w:color="auto"/>
              <w:bottom w:val="single" w:sz="6" w:space="0" w:color="auto"/>
              <w:right w:val="single" w:sz="6" w:space="0" w:color="auto"/>
            </w:tcBorders>
            <w:shd w:val="clear" w:color="auto" w:fill="00B050"/>
            <w:vAlign w:val="bottom"/>
          </w:tcPr>
          <w:p w14:paraId="42A4FE37" w14:textId="36397BA0"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36</w:t>
            </w:r>
          </w:p>
        </w:tc>
        <w:tc>
          <w:tcPr>
            <w:tcW w:w="750" w:type="dxa"/>
            <w:tcBorders>
              <w:top w:val="single" w:sz="6" w:space="0" w:color="auto"/>
              <w:left w:val="single" w:sz="6" w:space="0" w:color="auto"/>
              <w:bottom w:val="single" w:sz="6" w:space="0" w:color="auto"/>
              <w:right w:val="single" w:sz="6" w:space="0" w:color="auto"/>
            </w:tcBorders>
            <w:shd w:val="clear" w:color="auto" w:fill="00B050"/>
            <w:vAlign w:val="bottom"/>
          </w:tcPr>
          <w:p w14:paraId="09D8C24F" w14:textId="686F066B"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38</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69827734" w14:textId="21D07D29"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40</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417FD985" w14:textId="0EBCF1E5"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42</w:t>
            </w:r>
          </w:p>
        </w:tc>
        <w:tc>
          <w:tcPr>
            <w:tcW w:w="510" w:type="dxa"/>
            <w:tcBorders>
              <w:top w:val="single" w:sz="6" w:space="0" w:color="auto"/>
              <w:left w:val="single" w:sz="6" w:space="0" w:color="auto"/>
              <w:bottom w:val="single" w:sz="6" w:space="0" w:color="auto"/>
              <w:right w:val="single" w:sz="6" w:space="0" w:color="auto"/>
            </w:tcBorders>
            <w:shd w:val="clear" w:color="auto" w:fill="00B050"/>
            <w:vAlign w:val="bottom"/>
          </w:tcPr>
          <w:p w14:paraId="57BBED64" w14:textId="6B6BCAFA"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44</w:t>
            </w:r>
          </w:p>
        </w:tc>
        <w:tc>
          <w:tcPr>
            <w:tcW w:w="600" w:type="dxa"/>
            <w:tcBorders>
              <w:top w:val="single" w:sz="6" w:space="0" w:color="auto"/>
              <w:left w:val="single" w:sz="6" w:space="0" w:color="auto"/>
              <w:bottom w:val="single" w:sz="6" w:space="0" w:color="auto"/>
              <w:right w:val="single" w:sz="6" w:space="0" w:color="auto"/>
            </w:tcBorders>
            <w:shd w:val="clear" w:color="auto" w:fill="00B050"/>
            <w:vAlign w:val="bottom"/>
          </w:tcPr>
          <w:p w14:paraId="016D06C6" w14:textId="0DB7F9DA"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46</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3EF815BD" w14:textId="3C840B76"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48</w:t>
            </w:r>
          </w:p>
        </w:tc>
        <w:tc>
          <w:tcPr>
            <w:tcW w:w="840" w:type="dxa"/>
            <w:tcBorders>
              <w:top w:val="single" w:sz="6" w:space="0" w:color="auto"/>
              <w:left w:val="single" w:sz="6" w:space="0" w:color="auto"/>
              <w:bottom w:val="single" w:sz="6" w:space="0" w:color="auto"/>
              <w:right w:val="single" w:sz="6" w:space="0" w:color="auto"/>
            </w:tcBorders>
            <w:shd w:val="clear" w:color="auto" w:fill="00B050"/>
            <w:vAlign w:val="bottom"/>
          </w:tcPr>
          <w:p w14:paraId="1201C547" w14:textId="6D8D5D5C" w:rsidR="0D98AB8A" w:rsidRPr="00937C0E" w:rsidRDefault="0D98AB8A" w:rsidP="00FF70BB">
            <w:pPr>
              <w:spacing w:line="360" w:lineRule="auto"/>
              <w:jc w:val="center"/>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50</w:t>
            </w:r>
          </w:p>
        </w:tc>
      </w:tr>
    </w:tbl>
    <w:p w14:paraId="22D3F512" w14:textId="515E1ACB" w:rsidR="0D98AB8A" w:rsidRPr="00937C0E" w:rsidRDefault="0D98AB8A" w:rsidP="0D98AB8A">
      <w:pPr>
        <w:spacing w:line="360" w:lineRule="auto"/>
        <w:rPr>
          <w:rFonts w:ascii="Times New Roman" w:eastAsia="Times New Roman" w:hAnsi="Times New Roman" w:cs="Times New Roman"/>
          <w:color w:val="000000" w:themeColor="text1"/>
          <w:sz w:val="24"/>
          <w:szCs w:val="24"/>
        </w:rPr>
      </w:pPr>
    </w:p>
    <w:p w14:paraId="4DC8A912" w14:textId="7BDCB74F" w:rsidR="0D98AB8A" w:rsidRPr="00937C0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lastRenderedPageBreak/>
        <w:t xml:space="preserve"> </w:t>
      </w:r>
      <w:r w:rsidR="65C5977F" w:rsidRPr="00937C0E">
        <w:rPr>
          <w:rFonts w:ascii="Times New Roman" w:hAnsi="Times New Roman" w:cs="Times New Roman"/>
          <w:color w:val="000000" w:themeColor="text1"/>
          <w:sz w:val="24"/>
          <w:szCs w:val="24"/>
        </w:rPr>
        <w:tab/>
      </w:r>
      <w:r w:rsidRPr="00937C0E">
        <w:rPr>
          <w:rFonts w:ascii="Times New Roman" w:eastAsia="Times New Roman" w:hAnsi="Times New Roman" w:cs="Times New Roman"/>
          <w:color w:val="000000" w:themeColor="text1"/>
          <w:sz w:val="24"/>
          <w:szCs w:val="24"/>
        </w:rPr>
        <w:t xml:space="preserve">Применяя принцип </w:t>
      </w:r>
      <w:proofErr w:type="gramStart"/>
      <w:r w:rsidRPr="00937C0E">
        <w:rPr>
          <w:rFonts w:ascii="Times New Roman" w:eastAsia="Times New Roman" w:hAnsi="Times New Roman" w:cs="Times New Roman"/>
          <w:color w:val="000000" w:themeColor="text1"/>
          <w:sz w:val="24"/>
          <w:szCs w:val="24"/>
        </w:rPr>
        <w:t>гарантированного результата</w:t>
      </w:r>
      <w:proofErr w:type="gramEnd"/>
      <w:r w:rsidRPr="00937C0E">
        <w:rPr>
          <w:rFonts w:ascii="Times New Roman" w:eastAsia="Times New Roman" w:hAnsi="Times New Roman" w:cs="Times New Roman"/>
          <w:color w:val="000000" w:themeColor="text1"/>
          <w:sz w:val="24"/>
          <w:szCs w:val="24"/>
        </w:rPr>
        <w:t xml:space="preserve">, получаем, что по критерию Гурвица наилучшим выбором является выбор </w:t>
      </w:r>
      <w:proofErr w:type="spellStart"/>
      <w:r w:rsidRPr="00937C0E">
        <w:rPr>
          <w:rFonts w:ascii="Times New Roman" w:eastAsia="Times New Roman" w:hAnsi="Times New Roman" w:cs="Times New Roman"/>
          <w:color w:val="000000" w:themeColor="text1"/>
          <w:sz w:val="24"/>
          <w:szCs w:val="24"/>
        </w:rPr>
        <w:t>второи</w:t>
      </w:r>
      <w:proofErr w:type="spellEnd"/>
      <w:r w:rsidRPr="00937C0E">
        <w:rPr>
          <w:rFonts w:ascii="Times New Roman" w:eastAsia="Times New Roman" w:hAnsi="Times New Roman" w:cs="Times New Roman"/>
          <w:color w:val="000000" w:themeColor="text1"/>
          <w:sz w:val="24"/>
          <w:szCs w:val="24"/>
        </w:rPr>
        <w:t xml:space="preserve">̆ стратегии A3, то есть засеять все поля следует третьей </w:t>
      </w:r>
      <w:proofErr w:type="spellStart"/>
      <w:r w:rsidRPr="00937C0E">
        <w:rPr>
          <w:rFonts w:ascii="Times New Roman" w:eastAsia="Times New Roman" w:hAnsi="Times New Roman" w:cs="Times New Roman"/>
          <w:color w:val="000000" w:themeColor="text1"/>
          <w:sz w:val="24"/>
          <w:szCs w:val="24"/>
        </w:rPr>
        <w:t>культурои</w:t>
      </w:r>
      <w:proofErr w:type="spellEnd"/>
      <w:r w:rsidRPr="00937C0E">
        <w:rPr>
          <w:rFonts w:ascii="Times New Roman" w:eastAsia="Times New Roman" w:hAnsi="Times New Roman" w:cs="Times New Roman"/>
          <w:color w:val="000000" w:themeColor="text1"/>
          <w:sz w:val="24"/>
          <w:szCs w:val="24"/>
        </w:rPr>
        <w:t>̆.</w:t>
      </w:r>
    </w:p>
    <w:p w14:paraId="0A92FE8A" w14:textId="01589E23" w:rsidR="73B105D7" w:rsidRPr="00937C0E" w:rsidRDefault="00FF70BB" w:rsidP="00CE3DAE">
      <w:pPr>
        <w:pStyle w:val="a3"/>
        <w:numPr>
          <w:ilvl w:val="0"/>
          <w:numId w:val="3"/>
        </w:numPr>
        <w:ind w:left="714" w:hanging="357"/>
        <w:jc w:val="center"/>
        <w:outlineLvl w:val="1"/>
        <w:rPr>
          <w:rFonts w:eastAsiaTheme="minorEastAsia"/>
          <w:b/>
          <w:color w:val="000000" w:themeColor="text1"/>
          <w:sz w:val="24"/>
          <w:szCs w:val="24"/>
        </w:rPr>
      </w:pPr>
      <w:bookmarkStart w:id="62" w:name="_Toc100874491"/>
      <w:r w:rsidRPr="00937C0E">
        <w:rPr>
          <w:b/>
          <w:bCs/>
          <w:color w:val="000000" w:themeColor="text1"/>
          <w:sz w:val="24"/>
          <w:szCs w:val="24"/>
        </w:rPr>
        <w:t>ЗАКЛЮЧЕНИЕ</w:t>
      </w:r>
      <w:bookmarkEnd w:id="62"/>
      <w:r w:rsidRPr="00937C0E">
        <w:rPr>
          <w:b/>
          <w:bCs/>
          <w:color w:val="000000" w:themeColor="text1"/>
          <w:sz w:val="24"/>
          <w:szCs w:val="24"/>
        </w:rPr>
        <w:t xml:space="preserve"> </w:t>
      </w:r>
    </w:p>
    <w:p w14:paraId="05554889" w14:textId="121C039F" w:rsidR="00DB2D64" w:rsidRPr="00937C0E" w:rsidRDefault="0595872B" w:rsidP="00CE3DAE">
      <w:pPr>
        <w:spacing w:line="360" w:lineRule="auto"/>
        <w:ind w:firstLine="567"/>
        <w:jc w:val="both"/>
        <w:rPr>
          <w:rFonts w:ascii="Times New Roman" w:eastAsia="Times New Roman" w:hAnsi="Times New Roman" w:cs="Times New Roman"/>
          <w:color w:val="000000" w:themeColor="text1"/>
          <w:sz w:val="24"/>
          <w:szCs w:val="24"/>
        </w:rPr>
      </w:pPr>
      <w:r w:rsidRPr="00937C0E">
        <w:rPr>
          <w:rFonts w:ascii="Times New Roman" w:eastAsia="Times New Roman" w:hAnsi="Times New Roman" w:cs="Times New Roman"/>
          <w:color w:val="000000" w:themeColor="text1"/>
          <w:sz w:val="24"/>
          <w:szCs w:val="24"/>
        </w:rPr>
        <w:t>Мы решили</w:t>
      </w:r>
      <w:r w:rsidR="3E159196" w:rsidRPr="00937C0E">
        <w:rPr>
          <w:rFonts w:ascii="Times New Roman" w:eastAsia="Times New Roman" w:hAnsi="Times New Roman" w:cs="Times New Roman"/>
          <w:color w:val="000000" w:themeColor="text1"/>
          <w:sz w:val="24"/>
          <w:szCs w:val="24"/>
        </w:rPr>
        <w:t xml:space="preserve"> поставленную задачу при помощи </w:t>
      </w:r>
      <w:r w:rsidR="3E159196" w:rsidRPr="00937C0E">
        <w:rPr>
          <w:rFonts w:ascii="Times New Roman" w:eastAsia="Times New Roman" w:hAnsi="Times New Roman" w:cs="Times New Roman"/>
          <w:color w:val="000000" w:themeColor="text1"/>
          <w:sz w:val="24"/>
          <w:szCs w:val="24"/>
          <w:lang w:val="en-US"/>
        </w:rPr>
        <w:t>Excel</w:t>
      </w:r>
      <w:r w:rsidR="3E159196" w:rsidRPr="00937C0E">
        <w:rPr>
          <w:rFonts w:ascii="Times New Roman" w:eastAsia="Times New Roman" w:hAnsi="Times New Roman" w:cs="Times New Roman"/>
          <w:color w:val="000000" w:themeColor="text1"/>
          <w:sz w:val="24"/>
          <w:szCs w:val="24"/>
        </w:rPr>
        <w:t>. Так, мы пользовались различными критериями оценки неопределённой ситуаци</w:t>
      </w:r>
      <w:r w:rsidR="00DB2D64" w:rsidRPr="00937C0E">
        <w:rPr>
          <w:rFonts w:ascii="Times New Roman" w:eastAsia="Times New Roman" w:hAnsi="Times New Roman" w:cs="Times New Roman"/>
          <w:color w:val="000000" w:themeColor="text1"/>
          <w:sz w:val="24"/>
          <w:szCs w:val="24"/>
        </w:rPr>
        <w:t>и</w:t>
      </w:r>
      <w:r w:rsidR="1C9896B3" w:rsidRPr="00937C0E">
        <w:rPr>
          <w:rFonts w:ascii="Times New Roman" w:eastAsia="Times New Roman" w:hAnsi="Times New Roman" w:cs="Times New Roman"/>
          <w:color w:val="000000" w:themeColor="text1"/>
          <w:sz w:val="24"/>
          <w:szCs w:val="24"/>
        </w:rPr>
        <w:t xml:space="preserve"> (критерий пессимизма-оптимизма Гурвица, критерий минимаксного сожаления </w:t>
      </w:r>
      <w:proofErr w:type="spellStart"/>
      <w:r w:rsidR="1C9896B3" w:rsidRPr="00937C0E">
        <w:rPr>
          <w:rFonts w:ascii="Times New Roman" w:eastAsia="Times New Roman" w:hAnsi="Times New Roman" w:cs="Times New Roman"/>
          <w:color w:val="000000" w:themeColor="text1"/>
          <w:sz w:val="24"/>
          <w:szCs w:val="24"/>
        </w:rPr>
        <w:t>Сэвиджа</w:t>
      </w:r>
      <w:proofErr w:type="spellEnd"/>
      <w:r w:rsidR="1C9896B3" w:rsidRPr="00937C0E">
        <w:rPr>
          <w:rFonts w:ascii="Times New Roman" w:eastAsia="Times New Roman" w:hAnsi="Times New Roman" w:cs="Times New Roman"/>
          <w:color w:val="000000" w:themeColor="text1"/>
          <w:sz w:val="24"/>
          <w:szCs w:val="24"/>
        </w:rPr>
        <w:t xml:space="preserve"> и др.).</w:t>
      </w:r>
      <w:r w:rsidR="3E159196" w:rsidRPr="00937C0E">
        <w:rPr>
          <w:rFonts w:ascii="Times New Roman" w:eastAsia="Times New Roman" w:hAnsi="Times New Roman" w:cs="Times New Roman"/>
          <w:color w:val="000000" w:themeColor="text1"/>
          <w:sz w:val="24"/>
          <w:szCs w:val="24"/>
        </w:rPr>
        <w:t xml:space="preserve"> </w:t>
      </w:r>
    </w:p>
    <w:p w14:paraId="57C3AB34" w14:textId="221605B5" w:rsidR="00DB2D64" w:rsidRPr="00937C0E" w:rsidRDefault="00DB2D64" w:rsidP="00DB2D64">
      <w:pPr>
        <w:spacing w:line="360" w:lineRule="auto"/>
        <w:ind w:firstLine="567"/>
        <w:jc w:val="both"/>
        <w:rPr>
          <w:rFonts w:ascii="Times New Roman" w:eastAsia="Times New Roman" w:hAnsi="Times New Roman" w:cs="Times New Roman"/>
          <w:b/>
          <w:bCs/>
          <w:color w:val="000000" w:themeColor="text1"/>
          <w:sz w:val="24"/>
          <w:szCs w:val="24"/>
        </w:rPr>
      </w:pPr>
      <w:r w:rsidRPr="00937C0E">
        <w:rPr>
          <w:rFonts w:ascii="Times New Roman" w:eastAsia="Times New Roman" w:hAnsi="Times New Roman" w:cs="Times New Roman"/>
          <w:color w:val="000000" w:themeColor="text1"/>
          <w:sz w:val="24"/>
          <w:szCs w:val="24"/>
        </w:rPr>
        <w:t xml:space="preserve">В критерии минимаксного сожаления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xml:space="preserve"> оптимальной стратегией является А3. Критерий </w:t>
      </w:r>
      <w:proofErr w:type="spellStart"/>
      <w:r w:rsidRPr="00937C0E">
        <w:rPr>
          <w:rFonts w:ascii="Times New Roman" w:eastAsia="Times New Roman" w:hAnsi="Times New Roman" w:cs="Times New Roman"/>
          <w:color w:val="000000" w:themeColor="text1"/>
          <w:sz w:val="24"/>
          <w:szCs w:val="24"/>
        </w:rPr>
        <w:t>Сэвиджа</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крайне</w:t>
      </w:r>
      <w:proofErr w:type="spellEnd"/>
      <w:r w:rsidRPr="00937C0E">
        <w:rPr>
          <w:rFonts w:ascii="Times New Roman" w:eastAsia="Times New Roman" w:hAnsi="Times New Roman" w:cs="Times New Roman"/>
          <w:color w:val="000000" w:themeColor="text1"/>
          <w:sz w:val="24"/>
          <w:szCs w:val="24"/>
        </w:rPr>
        <w:t xml:space="preserve"> </w:t>
      </w:r>
      <w:proofErr w:type="spellStart"/>
      <w:r w:rsidRPr="00937C0E">
        <w:rPr>
          <w:rFonts w:ascii="Times New Roman" w:eastAsia="Times New Roman" w:hAnsi="Times New Roman" w:cs="Times New Roman"/>
          <w:color w:val="000000" w:themeColor="text1"/>
          <w:sz w:val="24"/>
          <w:szCs w:val="24"/>
        </w:rPr>
        <w:t>пессимистическии</w:t>
      </w:r>
      <w:proofErr w:type="spellEnd"/>
      <w:r w:rsidRPr="00937C0E">
        <w:rPr>
          <w:rFonts w:ascii="Times New Roman" w:eastAsia="Times New Roman" w:hAnsi="Times New Roman" w:cs="Times New Roman"/>
          <w:color w:val="000000" w:themeColor="text1"/>
          <w:sz w:val="24"/>
          <w:szCs w:val="24"/>
        </w:rPr>
        <w:t xml:space="preserve">̆, и в смысле «пессимизма» он сходен с критерием Вальда. В </w:t>
      </w:r>
      <w:proofErr w:type="spellStart"/>
      <w:r w:rsidRPr="00937C0E">
        <w:rPr>
          <w:rFonts w:ascii="Times New Roman" w:eastAsia="Times New Roman" w:hAnsi="Times New Roman" w:cs="Times New Roman"/>
          <w:color w:val="000000" w:themeColor="text1"/>
          <w:sz w:val="24"/>
          <w:szCs w:val="24"/>
        </w:rPr>
        <w:t>критериии</w:t>
      </w:r>
      <w:proofErr w:type="spellEnd"/>
      <w:r w:rsidRPr="00937C0E">
        <w:rPr>
          <w:rFonts w:ascii="Times New Roman" w:eastAsia="Times New Roman" w:hAnsi="Times New Roman" w:cs="Times New Roman"/>
          <w:color w:val="000000" w:themeColor="text1"/>
          <w:sz w:val="24"/>
          <w:szCs w:val="24"/>
        </w:rPr>
        <w:t xml:space="preserve"> пессимизма-оптимизма Гурвица оптимальной является </w:t>
      </w:r>
      <w:r w:rsidR="009035D0" w:rsidRPr="00937C0E">
        <w:rPr>
          <w:rFonts w:ascii="Times New Roman" w:eastAsia="Times New Roman" w:hAnsi="Times New Roman" w:cs="Times New Roman"/>
          <w:color w:val="000000" w:themeColor="text1"/>
          <w:sz w:val="24"/>
          <w:szCs w:val="24"/>
        </w:rPr>
        <w:t xml:space="preserve">также стратегия </w:t>
      </w:r>
      <w:r w:rsidRPr="00937C0E">
        <w:rPr>
          <w:rFonts w:ascii="Times New Roman" w:eastAsia="Times New Roman" w:hAnsi="Times New Roman" w:cs="Times New Roman"/>
          <w:color w:val="000000" w:themeColor="text1"/>
          <w:sz w:val="24"/>
          <w:szCs w:val="24"/>
        </w:rPr>
        <w:t>А3.</w:t>
      </w:r>
    </w:p>
    <w:p w14:paraId="7E0CEF02" w14:textId="41521751" w:rsidR="00483D95" w:rsidRPr="00937C0E" w:rsidRDefault="0595872B" w:rsidP="00CE3DAE">
      <w:pPr>
        <w:spacing w:line="360" w:lineRule="auto"/>
        <w:ind w:firstLine="567"/>
        <w:jc w:val="both"/>
        <w:rPr>
          <w:rFonts w:ascii="Times New Roman" w:eastAsia="Times New Roman" w:hAnsi="Times New Roman" w:cs="Times New Roman"/>
          <w:sz w:val="24"/>
          <w:szCs w:val="24"/>
        </w:rPr>
      </w:pPr>
      <w:r w:rsidRPr="00937C0E">
        <w:rPr>
          <w:rFonts w:ascii="Times New Roman" w:eastAsia="Times New Roman" w:hAnsi="Times New Roman" w:cs="Times New Roman"/>
          <w:color w:val="000000" w:themeColor="text1"/>
          <w:sz w:val="24"/>
          <w:szCs w:val="24"/>
        </w:rPr>
        <w:t xml:space="preserve">И таким образом, наилучшей стратегией для игрока А будет А3, </w:t>
      </w:r>
      <w:proofErr w:type="gramStart"/>
      <w:r w:rsidRPr="00937C0E">
        <w:rPr>
          <w:rFonts w:ascii="Times New Roman" w:eastAsia="Times New Roman" w:hAnsi="Times New Roman" w:cs="Times New Roman"/>
          <w:color w:val="000000" w:themeColor="text1"/>
          <w:sz w:val="24"/>
          <w:szCs w:val="24"/>
        </w:rPr>
        <w:t>т.е.</w:t>
      </w:r>
      <w:proofErr w:type="gramEnd"/>
      <w:r w:rsidRPr="00937C0E">
        <w:rPr>
          <w:rFonts w:ascii="Times New Roman" w:eastAsia="Times New Roman" w:hAnsi="Times New Roman" w:cs="Times New Roman"/>
          <w:color w:val="000000" w:themeColor="text1"/>
          <w:sz w:val="24"/>
          <w:szCs w:val="24"/>
        </w:rPr>
        <w:t xml:space="preserve"> </w:t>
      </w:r>
      <w:r w:rsidR="1C9896B3" w:rsidRPr="00937C0E">
        <w:rPr>
          <w:rFonts w:ascii="Times New Roman" w:eastAsia="Times New Roman" w:hAnsi="Times New Roman" w:cs="Times New Roman"/>
          <w:color w:val="000000" w:themeColor="text1"/>
          <w:sz w:val="24"/>
          <w:szCs w:val="24"/>
        </w:rPr>
        <w:t>засеять все поля следует сахарной свеклой, так как она по многим показателям превосходит своих соперник</w:t>
      </w:r>
      <w:r w:rsidR="1C9896B3" w:rsidRPr="00937C0E">
        <w:rPr>
          <w:rFonts w:ascii="Times New Roman" w:eastAsia="Times New Roman" w:hAnsi="Times New Roman" w:cs="Times New Roman"/>
          <w:sz w:val="24"/>
          <w:szCs w:val="24"/>
        </w:rPr>
        <w:t>ов.</w:t>
      </w:r>
      <w:r w:rsidR="00DB2D64" w:rsidRPr="00937C0E">
        <w:rPr>
          <w:rFonts w:ascii="Times New Roman" w:eastAsia="Times New Roman" w:hAnsi="Times New Roman" w:cs="Times New Roman"/>
          <w:sz w:val="24"/>
          <w:szCs w:val="24"/>
        </w:rPr>
        <w:t xml:space="preserve"> </w:t>
      </w:r>
      <w:r w:rsidR="00DB2D64" w:rsidRPr="00937C0E">
        <w:rPr>
          <w:rFonts w:ascii="Times New Roman" w:eastAsia="Times New Roman" w:hAnsi="Times New Roman" w:cs="Times New Roman"/>
          <w:sz w:val="24"/>
          <w:szCs w:val="24"/>
        </w:rPr>
        <w:br/>
      </w:r>
    </w:p>
    <w:sectPr w:rsidR="00483D95" w:rsidRPr="00937C0E" w:rsidSect="007F65AD">
      <w:footerReference w:type="default" r:id="rId3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EE6C" w14:textId="77777777" w:rsidR="00D12CFA" w:rsidRDefault="00D12CFA" w:rsidP="007F65AD">
      <w:pPr>
        <w:spacing w:after="0" w:line="240" w:lineRule="auto"/>
      </w:pPr>
      <w:r>
        <w:separator/>
      </w:r>
    </w:p>
  </w:endnote>
  <w:endnote w:type="continuationSeparator" w:id="0">
    <w:p w14:paraId="729C4E4C" w14:textId="77777777" w:rsidR="00D12CFA" w:rsidRDefault="00D12CFA" w:rsidP="007F65AD">
      <w:pPr>
        <w:spacing w:after="0" w:line="240" w:lineRule="auto"/>
      </w:pPr>
      <w:r>
        <w:continuationSeparator/>
      </w:r>
    </w:p>
  </w:endnote>
  <w:endnote w:type="continuationNotice" w:id="1">
    <w:p w14:paraId="21B6842D" w14:textId="77777777" w:rsidR="00D12CFA" w:rsidRDefault="00D12C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427509"/>
      <w:docPartObj>
        <w:docPartGallery w:val="Page Numbers (Bottom of Page)"/>
        <w:docPartUnique/>
      </w:docPartObj>
    </w:sdtPr>
    <w:sdtEndPr>
      <w:rPr>
        <w:noProof/>
      </w:rPr>
    </w:sdtEndPr>
    <w:sdtContent>
      <w:p w14:paraId="7B08982C" w14:textId="3166C048" w:rsidR="007F65AD" w:rsidRDefault="007F65AD">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3CB6CBE8" w14:textId="77777777" w:rsidR="007F65AD" w:rsidRDefault="007F65A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E232B" w14:textId="77777777" w:rsidR="00D12CFA" w:rsidRDefault="00D12CFA" w:rsidP="007F65AD">
      <w:pPr>
        <w:spacing w:after="0" w:line="240" w:lineRule="auto"/>
      </w:pPr>
      <w:r>
        <w:separator/>
      </w:r>
    </w:p>
  </w:footnote>
  <w:footnote w:type="continuationSeparator" w:id="0">
    <w:p w14:paraId="46EEE148" w14:textId="77777777" w:rsidR="00D12CFA" w:rsidRDefault="00D12CFA" w:rsidP="007F65AD">
      <w:pPr>
        <w:spacing w:after="0" w:line="240" w:lineRule="auto"/>
      </w:pPr>
      <w:r>
        <w:continuationSeparator/>
      </w:r>
    </w:p>
  </w:footnote>
  <w:footnote w:type="continuationNotice" w:id="1">
    <w:p w14:paraId="603418FD" w14:textId="77777777" w:rsidR="00D12CFA" w:rsidRDefault="00D12C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C68"/>
    <w:multiLevelType w:val="hybridMultilevel"/>
    <w:tmpl w:val="57140A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14C7E8D"/>
    <w:multiLevelType w:val="hybridMultilevel"/>
    <w:tmpl w:val="FFFFFFFF"/>
    <w:lvl w:ilvl="0" w:tplc="901871CC">
      <w:start w:val="1"/>
      <w:numFmt w:val="decimal"/>
      <w:lvlText w:val="%1."/>
      <w:lvlJc w:val="left"/>
      <w:pPr>
        <w:ind w:left="720" w:hanging="360"/>
      </w:pPr>
    </w:lvl>
    <w:lvl w:ilvl="1" w:tplc="235261CE">
      <w:start w:val="1"/>
      <w:numFmt w:val="lowerLetter"/>
      <w:lvlText w:val="%2."/>
      <w:lvlJc w:val="left"/>
      <w:pPr>
        <w:ind w:left="1440" w:hanging="360"/>
      </w:pPr>
    </w:lvl>
    <w:lvl w:ilvl="2" w:tplc="B376278E">
      <w:start w:val="1"/>
      <w:numFmt w:val="lowerRoman"/>
      <w:lvlText w:val="%3."/>
      <w:lvlJc w:val="right"/>
      <w:pPr>
        <w:ind w:left="2160" w:hanging="180"/>
      </w:pPr>
    </w:lvl>
    <w:lvl w:ilvl="3" w:tplc="D2B63962">
      <w:start w:val="1"/>
      <w:numFmt w:val="decimal"/>
      <w:lvlText w:val="%4."/>
      <w:lvlJc w:val="left"/>
      <w:pPr>
        <w:ind w:left="2880" w:hanging="360"/>
      </w:pPr>
    </w:lvl>
    <w:lvl w:ilvl="4" w:tplc="C276D784">
      <w:start w:val="1"/>
      <w:numFmt w:val="lowerLetter"/>
      <w:lvlText w:val="%5."/>
      <w:lvlJc w:val="left"/>
      <w:pPr>
        <w:ind w:left="3600" w:hanging="360"/>
      </w:pPr>
    </w:lvl>
    <w:lvl w:ilvl="5" w:tplc="9A622BC4">
      <w:start w:val="1"/>
      <w:numFmt w:val="lowerRoman"/>
      <w:lvlText w:val="%6."/>
      <w:lvlJc w:val="right"/>
      <w:pPr>
        <w:ind w:left="4320" w:hanging="180"/>
      </w:pPr>
    </w:lvl>
    <w:lvl w:ilvl="6" w:tplc="6B9CA856">
      <w:start w:val="1"/>
      <w:numFmt w:val="decimal"/>
      <w:lvlText w:val="%7."/>
      <w:lvlJc w:val="left"/>
      <w:pPr>
        <w:ind w:left="5040" w:hanging="360"/>
      </w:pPr>
    </w:lvl>
    <w:lvl w:ilvl="7" w:tplc="5D26CDBC">
      <w:start w:val="1"/>
      <w:numFmt w:val="lowerLetter"/>
      <w:lvlText w:val="%8."/>
      <w:lvlJc w:val="left"/>
      <w:pPr>
        <w:ind w:left="5760" w:hanging="360"/>
      </w:pPr>
    </w:lvl>
    <w:lvl w:ilvl="8" w:tplc="1C3C9804">
      <w:start w:val="1"/>
      <w:numFmt w:val="lowerRoman"/>
      <w:lvlText w:val="%9."/>
      <w:lvlJc w:val="right"/>
      <w:pPr>
        <w:ind w:left="6480" w:hanging="180"/>
      </w:pPr>
    </w:lvl>
  </w:abstractNum>
  <w:abstractNum w:abstractNumId="2" w15:restartNumberingAfterBreak="0">
    <w:nsid w:val="46876FAA"/>
    <w:multiLevelType w:val="hybridMultilevel"/>
    <w:tmpl w:val="45703DE0"/>
    <w:lvl w:ilvl="0" w:tplc="0419000F">
      <w:start w:val="1"/>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7266899">
    <w:abstractNumId w:val="2"/>
  </w:num>
  <w:num w:numId="2" w16cid:durableId="718167570">
    <w:abstractNumId w:val="0"/>
  </w:num>
  <w:num w:numId="3" w16cid:durableId="21022885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етрова Арина Андреевна">
    <w15:presenceInfo w15:providerId="None" w15:userId="Петрова Арина Андре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AEBFA"/>
    <w:rsid w:val="00022F98"/>
    <w:rsid w:val="00034A68"/>
    <w:rsid w:val="00036644"/>
    <w:rsid w:val="00063034"/>
    <w:rsid w:val="000C7128"/>
    <w:rsid w:val="000D6310"/>
    <w:rsid w:val="000F0700"/>
    <w:rsid w:val="000F21A1"/>
    <w:rsid w:val="00105438"/>
    <w:rsid w:val="00134EB1"/>
    <w:rsid w:val="0019417B"/>
    <w:rsid w:val="001A487E"/>
    <w:rsid w:val="001F57C2"/>
    <w:rsid w:val="00244D77"/>
    <w:rsid w:val="002A57A9"/>
    <w:rsid w:val="003051BA"/>
    <w:rsid w:val="00313A4E"/>
    <w:rsid w:val="0036578F"/>
    <w:rsid w:val="0039156C"/>
    <w:rsid w:val="003B5178"/>
    <w:rsid w:val="003C5AF2"/>
    <w:rsid w:val="00407D93"/>
    <w:rsid w:val="00466DF0"/>
    <w:rsid w:val="0048395C"/>
    <w:rsid w:val="00483D95"/>
    <w:rsid w:val="004C4C83"/>
    <w:rsid w:val="004C4DEE"/>
    <w:rsid w:val="00584303"/>
    <w:rsid w:val="0068083B"/>
    <w:rsid w:val="006B23C3"/>
    <w:rsid w:val="00742B68"/>
    <w:rsid w:val="00747E7D"/>
    <w:rsid w:val="00786AB0"/>
    <w:rsid w:val="00795BEB"/>
    <w:rsid w:val="007A5266"/>
    <w:rsid w:val="007E4E09"/>
    <w:rsid w:val="007F65AD"/>
    <w:rsid w:val="007F73DF"/>
    <w:rsid w:val="0080132D"/>
    <w:rsid w:val="00826102"/>
    <w:rsid w:val="008D3A50"/>
    <w:rsid w:val="008F03D3"/>
    <w:rsid w:val="009035D0"/>
    <w:rsid w:val="00937C0E"/>
    <w:rsid w:val="00944E87"/>
    <w:rsid w:val="009B5141"/>
    <w:rsid w:val="009C6D95"/>
    <w:rsid w:val="009D2E49"/>
    <w:rsid w:val="00A53CE2"/>
    <w:rsid w:val="00A631F6"/>
    <w:rsid w:val="00AA5AD8"/>
    <w:rsid w:val="00AC2294"/>
    <w:rsid w:val="00AF54E8"/>
    <w:rsid w:val="00AF6FA1"/>
    <w:rsid w:val="00B412DD"/>
    <w:rsid w:val="00B52AF8"/>
    <w:rsid w:val="00B70A70"/>
    <w:rsid w:val="00B93363"/>
    <w:rsid w:val="00B93EFF"/>
    <w:rsid w:val="00BA7B0C"/>
    <w:rsid w:val="00C1204B"/>
    <w:rsid w:val="00C37471"/>
    <w:rsid w:val="00C664B3"/>
    <w:rsid w:val="00C84584"/>
    <w:rsid w:val="00C93BB1"/>
    <w:rsid w:val="00C9584C"/>
    <w:rsid w:val="00CD5431"/>
    <w:rsid w:val="00CE1F12"/>
    <w:rsid w:val="00CE3DAE"/>
    <w:rsid w:val="00D12CFA"/>
    <w:rsid w:val="00DB2D64"/>
    <w:rsid w:val="00DF57C6"/>
    <w:rsid w:val="00E3062E"/>
    <w:rsid w:val="00E33F1D"/>
    <w:rsid w:val="00E4684A"/>
    <w:rsid w:val="00EA27F3"/>
    <w:rsid w:val="00EA354C"/>
    <w:rsid w:val="00EA621E"/>
    <w:rsid w:val="00EC73F2"/>
    <w:rsid w:val="00EF7BB4"/>
    <w:rsid w:val="00F4487C"/>
    <w:rsid w:val="00FF70BB"/>
    <w:rsid w:val="03F1C944"/>
    <w:rsid w:val="0595872B"/>
    <w:rsid w:val="09D97ACA"/>
    <w:rsid w:val="0A25304F"/>
    <w:rsid w:val="0D98AB8A"/>
    <w:rsid w:val="0FCB4E82"/>
    <w:rsid w:val="102DF99F"/>
    <w:rsid w:val="15F16B32"/>
    <w:rsid w:val="16427D8C"/>
    <w:rsid w:val="169AEBFA"/>
    <w:rsid w:val="19BDE64D"/>
    <w:rsid w:val="1B0E0129"/>
    <w:rsid w:val="1C9896B3"/>
    <w:rsid w:val="1CB1BF10"/>
    <w:rsid w:val="1D078380"/>
    <w:rsid w:val="1F0EC53C"/>
    <w:rsid w:val="21416834"/>
    <w:rsid w:val="2376036A"/>
    <w:rsid w:val="269E6193"/>
    <w:rsid w:val="28E834AA"/>
    <w:rsid w:val="30890BD8"/>
    <w:rsid w:val="33E7E8A0"/>
    <w:rsid w:val="3B423643"/>
    <w:rsid w:val="3DFC6939"/>
    <w:rsid w:val="3E159196"/>
    <w:rsid w:val="3F54719B"/>
    <w:rsid w:val="40085D0B"/>
    <w:rsid w:val="4778ABDD"/>
    <w:rsid w:val="49A6EE1F"/>
    <w:rsid w:val="4F9D228D"/>
    <w:rsid w:val="652EC4E8"/>
    <w:rsid w:val="65C5977F"/>
    <w:rsid w:val="6A45FE0A"/>
    <w:rsid w:val="6F196F2D"/>
    <w:rsid w:val="73B105D7"/>
    <w:rsid w:val="78C05173"/>
    <w:rsid w:val="7BFFD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EBFA"/>
  <w15:chartTrackingRefBased/>
  <w15:docId w15:val="{0720A8B8-4A2C-4B1C-9AFC-3F8A36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6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C5AF2"/>
    <w:pPr>
      <w:keepNext/>
      <w:keepLines/>
      <w:spacing w:before="360" w:after="80" w:line="360" w:lineRule="auto"/>
      <w:jc w:val="both"/>
      <w:outlineLvl w:val="1"/>
    </w:pPr>
    <w:rPr>
      <w:rFonts w:ascii="Times New Roman" w:eastAsia="Calibri" w:hAnsi="Times New Roman" w:cs="Times New Roman"/>
      <w:b/>
      <w:sz w:val="36"/>
      <w:szCs w:val="36"/>
      <w:lang w:eastAsia="ru-RU"/>
    </w:rPr>
  </w:style>
  <w:style w:type="paragraph" w:styleId="3">
    <w:name w:val="heading 3"/>
    <w:basedOn w:val="a"/>
    <w:next w:val="a"/>
    <w:link w:val="30"/>
    <w:uiPriority w:val="9"/>
    <w:unhideWhenUsed/>
    <w:qFormat/>
    <w:rsid w:val="00742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5AF2"/>
    <w:rPr>
      <w:rFonts w:ascii="Times New Roman" w:eastAsia="Calibri" w:hAnsi="Times New Roman" w:cs="Times New Roman"/>
      <w:b/>
      <w:sz w:val="36"/>
      <w:szCs w:val="36"/>
      <w:lang w:eastAsia="ru-RU"/>
    </w:rPr>
  </w:style>
  <w:style w:type="paragraph" w:styleId="a3">
    <w:name w:val="List Paragraph"/>
    <w:basedOn w:val="a"/>
    <w:uiPriority w:val="34"/>
    <w:qFormat/>
    <w:rsid w:val="003C5AF2"/>
    <w:pPr>
      <w:spacing w:after="200" w:line="360" w:lineRule="auto"/>
      <w:ind w:left="720"/>
      <w:contextualSpacing/>
      <w:jc w:val="both"/>
    </w:pPr>
    <w:rPr>
      <w:rFonts w:ascii="Times New Roman" w:eastAsia="Calibri" w:hAnsi="Times New Roman" w:cs="Times New Roman"/>
      <w:sz w:val="28"/>
      <w:szCs w:val="28"/>
      <w:lang w:eastAsia="ru-RU"/>
    </w:rPr>
  </w:style>
  <w:style w:type="paragraph" w:styleId="a4">
    <w:name w:val="caption"/>
    <w:basedOn w:val="a"/>
    <w:next w:val="a"/>
    <w:uiPriority w:val="35"/>
    <w:unhideWhenUsed/>
    <w:qFormat/>
    <w:rsid w:val="003C5AF2"/>
    <w:pPr>
      <w:spacing w:after="200" w:line="240" w:lineRule="auto"/>
    </w:pPr>
    <w:rPr>
      <w:i/>
      <w:iCs/>
      <w:color w:val="44546A" w:themeColor="text2"/>
      <w:sz w:val="18"/>
      <w:szCs w:val="18"/>
    </w:rPr>
  </w:style>
  <w:style w:type="paragraph" w:styleId="a5">
    <w:name w:val="Normal (Web)"/>
    <w:basedOn w:val="a"/>
    <w:uiPriority w:val="99"/>
    <w:unhideWhenUsed/>
    <w:rsid w:val="003C5A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66DF0"/>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466DF0"/>
    <w:pPr>
      <w:outlineLvl w:val="9"/>
    </w:pPr>
    <w:rPr>
      <w:lang w:val="en-US"/>
    </w:rPr>
  </w:style>
  <w:style w:type="paragraph" w:styleId="11">
    <w:name w:val="toc 1"/>
    <w:basedOn w:val="a"/>
    <w:next w:val="a"/>
    <w:autoRedefine/>
    <w:uiPriority w:val="39"/>
    <w:unhideWhenUsed/>
    <w:rsid w:val="00466DF0"/>
    <w:pPr>
      <w:spacing w:after="100"/>
    </w:pPr>
  </w:style>
  <w:style w:type="paragraph" w:styleId="21">
    <w:name w:val="toc 2"/>
    <w:basedOn w:val="a"/>
    <w:next w:val="a"/>
    <w:autoRedefine/>
    <w:uiPriority w:val="39"/>
    <w:unhideWhenUsed/>
    <w:rsid w:val="00937C0E"/>
    <w:pPr>
      <w:tabs>
        <w:tab w:val="left" w:pos="660"/>
        <w:tab w:val="right" w:leader="dot" w:pos="9016"/>
      </w:tabs>
      <w:spacing w:after="100"/>
      <w:ind w:left="220" w:hanging="220"/>
      <w:jc w:val="center"/>
    </w:pPr>
    <w:rPr>
      <w:rFonts w:ascii="Times New Roman" w:hAnsi="Times New Roman" w:cs="Times New Roman"/>
      <w:b/>
      <w:bCs/>
      <w:noProof/>
    </w:rPr>
  </w:style>
  <w:style w:type="character" w:styleId="a7">
    <w:name w:val="Hyperlink"/>
    <w:basedOn w:val="a0"/>
    <w:uiPriority w:val="99"/>
    <w:unhideWhenUsed/>
    <w:rsid w:val="00466DF0"/>
    <w:rPr>
      <w:color w:val="0563C1" w:themeColor="hyperlink"/>
      <w:u w:val="single"/>
    </w:rPr>
  </w:style>
  <w:style w:type="table" w:styleId="a8">
    <w:name w:val="Table Grid"/>
    <w:basedOn w:val="a1"/>
    <w:uiPriority w:val="39"/>
    <w:rsid w:val="00407D93"/>
    <w:pPr>
      <w:spacing w:after="0" w:line="240" w:lineRule="auto"/>
      <w:jc w:val="both"/>
    </w:pPr>
    <w:rPr>
      <w:rFonts w:ascii="Times New Roman" w:eastAsia="Times New Roman" w:hAnsi="Times New Roman" w:cs="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742B6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7F65AD"/>
    <w:pPr>
      <w:spacing w:after="100"/>
      <w:ind w:left="440"/>
    </w:pPr>
  </w:style>
  <w:style w:type="paragraph" w:styleId="a9">
    <w:name w:val="header"/>
    <w:basedOn w:val="a"/>
    <w:link w:val="aa"/>
    <w:uiPriority w:val="99"/>
    <w:unhideWhenUsed/>
    <w:rsid w:val="007F65AD"/>
    <w:pPr>
      <w:tabs>
        <w:tab w:val="center" w:pos="4513"/>
        <w:tab w:val="right" w:pos="9026"/>
      </w:tabs>
      <w:spacing w:after="0" w:line="240" w:lineRule="auto"/>
    </w:pPr>
  </w:style>
  <w:style w:type="character" w:customStyle="1" w:styleId="aa">
    <w:name w:val="Верхний колонтитул Знак"/>
    <w:basedOn w:val="a0"/>
    <w:link w:val="a9"/>
    <w:uiPriority w:val="99"/>
    <w:rsid w:val="007F65AD"/>
  </w:style>
  <w:style w:type="paragraph" w:styleId="ab">
    <w:name w:val="footer"/>
    <w:basedOn w:val="a"/>
    <w:link w:val="ac"/>
    <w:uiPriority w:val="99"/>
    <w:unhideWhenUsed/>
    <w:rsid w:val="007F65AD"/>
    <w:pPr>
      <w:tabs>
        <w:tab w:val="center" w:pos="4513"/>
        <w:tab w:val="right" w:pos="9026"/>
      </w:tabs>
      <w:spacing w:after="0" w:line="240" w:lineRule="auto"/>
    </w:pPr>
  </w:style>
  <w:style w:type="character" w:customStyle="1" w:styleId="ac">
    <w:name w:val="Нижний колонтитул Знак"/>
    <w:basedOn w:val="a0"/>
    <w:link w:val="ab"/>
    <w:uiPriority w:val="99"/>
    <w:rsid w:val="007F65AD"/>
  </w:style>
  <w:style w:type="paragraph" w:styleId="ad">
    <w:name w:val="Revision"/>
    <w:hidden/>
    <w:uiPriority w:val="99"/>
    <w:semiHidden/>
    <w:rsid w:val="00CE3D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gif"/><Relationship Id="rId35" Type="http://schemas.openxmlformats.org/officeDocument/2006/relationships/image" Target="media/image2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BC852-55FB-4BE7-A344-8C798BE5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5772</Words>
  <Characters>32905</Characters>
  <Application>Microsoft Office Word</Application>
  <DocSecurity>0</DocSecurity>
  <Lines>274</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38600</CharactersWithSpaces>
  <SharedDoc>false</SharedDoc>
  <HLinks>
    <vt:vector size="102" baseType="variant">
      <vt:variant>
        <vt:i4>1703990</vt:i4>
      </vt:variant>
      <vt:variant>
        <vt:i4>98</vt:i4>
      </vt:variant>
      <vt:variant>
        <vt:i4>0</vt:i4>
      </vt:variant>
      <vt:variant>
        <vt:i4>5</vt:i4>
      </vt:variant>
      <vt:variant>
        <vt:lpwstr/>
      </vt:variant>
      <vt:variant>
        <vt:lpwstr>_Toc100277085</vt:lpwstr>
      </vt:variant>
      <vt:variant>
        <vt:i4>1703990</vt:i4>
      </vt:variant>
      <vt:variant>
        <vt:i4>92</vt:i4>
      </vt:variant>
      <vt:variant>
        <vt:i4>0</vt:i4>
      </vt:variant>
      <vt:variant>
        <vt:i4>5</vt:i4>
      </vt:variant>
      <vt:variant>
        <vt:lpwstr/>
      </vt:variant>
      <vt:variant>
        <vt:lpwstr>_Toc100277084</vt:lpwstr>
      </vt:variant>
      <vt:variant>
        <vt:i4>1703990</vt:i4>
      </vt:variant>
      <vt:variant>
        <vt:i4>86</vt:i4>
      </vt:variant>
      <vt:variant>
        <vt:i4>0</vt:i4>
      </vt:variant>
      <vt:variant>
        <vt:i4>5</vt:i4>
      </vt:variant>
      <vt:variant>
        <vt:lpwstr/>
      </vt:variant>
      <vt:variant>
        <vt:lpwstr>_Toc100277083</vt:lpwstr>
      </vt:variant>
      <vt:variant>
        <vt:i4>1703990</vt:i4>
      </vt:variant>
      <vt:variant>
        <vt:i4>80</vt:i4>
      </vt:variant>
      <vt:variant>
        <vt:i4>0</vt:i4>
      </vt:variant>
      <vt:variant>
        <vt:i4>5</vt:i4>
      </vt:variant>
      <vt:variant>
        <vt:lpwstr/>
      </vt:variant>
      <vt:variant>
        <vt:lpwstr>_Toc100277082</vt:lpwstr>
      </vt:variant>
      <vt:variant>
        <vt:i4>1703990</vt:i4>
      </vt:variant>
      <vt:variant>
        <vt:i4>74</vt:i4>
      </vt:variant>
      <vt:variant>
        <vt:i4>0</vt:i4>
      </vt:variant>
      <vt:variant>
        <vt:i4>5</vt:i4>
      </vt:variant>
      <vt:variant>
        <vt:lpwstr/>
      </vt:variant>
      <vt:variant>
        <vt:lpwstr>_Toc100277081</vt:lpwstr>
      </vt:variant>
      <vt:variant>
        <vt:i4>1703990</vt:i4>
      </vt:variant>
      <vt:variant>
        <vt:i4>68</vt:i4>
      </vt:variant>
      <vt:variant>
        <vt:i4>0</vt:i4>
      </vt:variant>
      <vt:variant>
        <vt:i4>5</vt:i4>
      </vt:variant>
      <vt:variant>
        <vt:lpwstr/>
      </vt:variant>
      <vt:variant>
        <vt:lpwstr>_Toc100277080</vt:lpwstr>
      </vt:variant>
      <vt:variant>
        <vt:i4>1376310</vt:i4>
      </vt:variant>
      <vt:variant>
        <vt:i4>62</vt:i4>
      </vt:variant>
      <vt:variant>
        <vt:i4>0</vt:i4>
      </vt:variant>
      <vt:variant>
        <vt:i4>5</vt:i4>
      </vt:variant>
      <vt:variant>
        <vt:lpwstr/>
      </vt:variant>
      <vt:variant>
        <vt:lpwstr>_Toc100277079</vt:lpwstr>
      </vt:variant>
      <vt:variant>
        <vt:i4>1376310</vt:i4>
      </vt:variant>
      <vt:variant>
        <vt:i4>56</vt:i4>
      </vt:variant>
      <vt:variant>
        <vt:i4>0</vt:i4>
      </vt:variant>
      <vt:variant>
        <vt:i4>5</vt:i4>
      </vt:variant>
      <vt:variant>
        <vt:lpwstr/>
      </vt:variant>
      <vt:variant>
        <vt:lpwstr>_Toc100277078</vt:lpwstr>
      </vt:variant>
      <vt:variant>
        <vt:i4>1376310</vt:i4>
      </vt:variant>
      <vt:variant>
        <vt:i4>50</vt:i4>
      </vt:variant>
      <vt:variant>
        <vt:i4>0</vt:i4>
      </vt:variant>
      <vt:variant>
        <vt:i4>5</vt:i4>
      </vt:variant>
      <vt:variant>
        <vt:lpwstr/>
      </vt:variant>
      <vt:variant>
        <vt:lpwstr>_Toc100277077</vt:lpwstr>
      </vt:variant>
      <vt:variant>
        <vt:i4>1376310</vt:i4>
      </vt:variant>
      <vt:variant>
        <vt:i4>44</vt:i4>
      </vt:variant>
      <vt:variant>
        <vt:i4>0</vt:i4>
      </vt:variant>
      <vt:variant>
        <vt:i4>5</vt:i4>
      </vt:variant>
      <vt:variant>
        <vt:lpwstr/>
      </vt:variant>
      <vt:variant>
        <vt:lpwstr>_Toc100277076</vt:lpwstr>
      </vt:variant>
      <vt:variant>
        <vt:i4>1376310</vt:i4>
      </vt:variant>
      <vt:variant>
        <vt:i4>38</vt:i4>
      </vt:variant>
      <vt:variant>
        <vt:i4>0</vt:i4>
      </vt:variant>
      <vt:variant>
        <vt:i4>5</vt:i4>
      </vt:variant>
      <vt:variant>
        <vt:lpwstr/>
      </vt:variant>
      <vt:variant>
        <vt:lpwstr>_Toc100277075</vt:lpwstr>
      </vt:variant>
      <vt:variant>
        <vt:i4>1376310</vt:i4>
      </vt:variant>
      <vt:variant>
        <vt:i4>32</vt:i4>
      </vt:variant>
      <vt:variant>
        <vt:i4>0</vt:i4>
      </vt:variant>
      <vt:variant>
        <vt:i4>5</vt:i4>
      </vt:variant>
      <vt:variant>
        <vt:lpwstr/>
      </vt:variant>
      <vt:variant>
        <vt:lpwstr>_Toc100277074</vt:lpwstr>
      </vt:variant>
      <vt:variant>
        <vt:i4>1376310</vt:i4>
      </vt:variant>
      <vt:variant>
        <vt:i4>26</vt:i4>
      </vt:variant>
      <vt:variant>
        <vt:i4>0</vt:i4>
      </vt:variant>
      <vt:variant>
        <vt:i4>5</vt:i4>
      </vt:variant>
      <vt:variant>
        <vt:lpwstr/>
      </vt:variant>
      <vt:variant>
        <vt:lpwstr>_Toc100277073</vt:lpwstr>
      </vt:variant>
      <vt:variant>
        <vt:i4>1376310</vt:i4>
      </vt:variant>
      <vt:variant>
        <vt:i4>20</vt:i4>
      </vt:variant>
      <vt:variant>
        <vt:i4>0</vt:i4>
      </vt:variant>
      <vt:variant>
        <vt:i4>5</vt:i4>
      </vt:variant>
      <vt:variant>
        <vt:lpwstr/>
      </vt:variant>
      <vt:variant>
        <vt:lpwstr>_Toc100277072</vt:lpwstr>
      </vt:variant>
      <vt:variant>
        <vt:i4>1376310</vt:i4>
      </vt:variant>
      <vt:variant>
        <vt:i4>14</vt:i4>
      </vt:variant>
      <vt:variant>
        <vt:i4>0</vt:i4>
      </vt:variant>
      <vt:variant>
        <vt:i4>5</vt:i4>
      </vt:variant>
      <vt:variant>
        <vt:lpwstr/>
      </vt:variant>
      <vt:variant>
        <vt:lpwstr>_Toc100277071</vt:lpwstr>
      </vt:variant>
      <vt:variant>
        <vt:i4>1376310</vt:i4>
      </vt:variant>
      <vt:variant>
        <vt:i4>8</vt:i4>
      </vt:variant>
      <vt:variant>
        <vt:i4>0</vt:i4>
      </vt:variant>
      <vt:variant>
        <vt:i4>5</vt:i4>
      </vt:variant>
      <vt:variant>
        <vt:lpwstr/>
      </vt:variant>
      <vt:variant>
        <vt:lpwstr>_Toc100277070</vt:lpwstr>
      </vt:variant>
      <vt:variant>
        <vt:i4>1310774</vt:i4>
      </vt:variant>
      <vt:variant>
        <vt:i4>2</vt:i4>
      </vt:variant>
      <vt:variant>
        <vt:i4>0</vt:i4>
      </vt:variant>
      <vt:variant>
        <vt:i4>5</vt:i4>
      </vt:variant>
      <vt:variant>
        <vt:lpwstr/>
      </vt:variant>
      <vt:variant>
        <vt:lpwstr>_Toc100277069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Чайковская Анна Дмитриевна</dc:creator>
  <cp:keywords/>
  <dc:description/>
  <cp:lastModifiedBy>Крылов Никита Игоревич</cp:lastModifiedBy>
  <cp:revision>2</cp:revision>
  <dcterms:created xsi:type="dcterms:W3CDTF">2022-04-14T21:22:00Z</dcterms:created>
  <dcterms:modified xsi:type="dcterms:W3CDTF">2022-04-14T21:22:00Z</dcterms:modified>
</cp:coreProperties>
</file>